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F7BC8" w14:textId="77777777" w:rsidR="001F1890" w:rsidRPr="001B4BDE" w:rsidRDefault="001F1890" w:rsidP="007475D6">
      <w:pPr>
        <w:rPr>
          <w:lang w:val="en-US"/>
        </w:rPr>
      </w:pPr>
      <w:r w:rsidRPr="001B4BDE">
        <w:rPr>
          <w:rStyle w:val="Heading1Char"/>
          <w:b/>
          <w:lang w:val="en-US"/>
        </w:rPr>
        <w:t>Extended Reactome Analysis tool</w:t>
      </w:r>
    </w:p>
    <w:p w14:paraId="482C8DC9" w14:textId="77777777" w:rsidR="001F1890" w:rsidRPr="001B4BDE" w:rsidRDefault="001F1890" w:rsidP="007475D6">
      <w:pPr>
        <w:pStyle w:val="Heading1"/>
        <w:rPr>
          <w:lang w:val="en-US"/>
        </w:rPr>
      </w:pPr>
      <w:r w:rsidRPr="001B4BDE">
        <w:rPr>
          <w:b/>
          <w:lang w:val="en-US"/>
        </w:rPr>
        <w:t>Introduction</w:t>
      </w:r>
    </w:p>
    <w:p w14:paraId="70482199" w14:textId="77777777" w:rsidR="001F1890" w:rsidRPr="001B4BDE" w:rsidRDefault="001F1890" w:rsidP="007475D6">
      <w:pPr>
        <w:pStyle w:val="Heading2"/>
        <w:rPr>
          <w:lang w:val="en-US"/>
        </w:rPr>
      </w:pPr>
      <w:r w:rsidRPr="001B4BDE">
        <w:rPr>
          <w:lang w:val="en-US"/>
        </w:rPr>
        <w:t>Definitions</w:t>
      </w:r>
    </w:p>
    <w:p w14:paraId="1A3DD2A9" w14:textId="77777777" w:rsidR="00880D58" w:rsidRPr="001B4BDE" w:rsidRDefault="00880D58" w:rsidP="001F1890">
      <w:pPr>
        <w:rPr>
          <w:lang w:val="en-US"/>
        </w:rPr>
      </w:pPr>
      <w:r w:rsidRPr="001B4BDE">
        <w:rPr>
          <w:lang w:val="en-US"/>
        </w:rPr>
        <w:t xml:space="preserve">A </w:t>
      </w:r>
      <w:r w:rsidRPr="001B4BDE">
        <w:rPr>
          <w:i/>
          <w:lang w:val="en-US"/>
        </w:rPr>
        <w:t>protein</w:t>
      </w:r>
      <w:r w:rsidRPr="001B4BDE">
        <w:rPr>
          <w:lang w:val="en-US"/>
        </w:rPr>
        <w:t xml:space="preserve"> is identified by a standard protein identifier such as </w:t>
      </w:r>
      <w:proofErr w:type="spellStart"/>
      <w:r w:rsidRPr="001B4BDE">
        <w:rPr>
          <w:lang w:val="en-US"/>
        </w:rPr>
        <w:t>UniProt</w:t>
      </w:r>
      <w:proofErr w:type="spellEnd"/>
      <w:r w:rsidRPr="001B4BDE">
        <w:rPr>
          <w:lang w:val="en-US"/>
        </w:rPr>
        <w:t xml:space="preserve"> </w:t>
      </w:r>
      <w:r w:rsidRPr="001B4BDE">
        <w:rPr>
          <w:lang w:val="en-US"/>
        </w:rPr>
        <w:fldChar w:fldCharType="begin"/>
      </w:r>
      <w:r w:rsidRPr="001B4BDE">
        <w:rPr>
          <w:lang w:val="en-US"/>
        </w:rPr>
        <w:instrText xml:space="preserve"> ADDIN EN.CITE &lt;EndNote&gt;&lt;Cite&gt;&lt;Author&gt;The UniProt&lt;/Author&gt;&lt;Year&gt;2017&lt;/Year&gt;&lt;RecNum&gt;62&lt;/RecNum&gt;&lt;DisplayText&gt;[1]&lt;/DisplayText&gt;&lt;record&gt;&lt;rec-number&gt;62&lt;/rec-number&gt;&lt;foreign-keys&gt;&lt;key app="EN" db-id="vw5w5prezvdevhedzvjv0ssoea0xsads2vv9" timestamp="1506331694"&gt;62&lt;/key&gt;&lt;/foreign-keys&gt;&lt;ref-type name="Journal Article"&gt;17&lt;/ref-type&gt;&lt;contributors&gt;&lt;authors&gt;&lt;author&gt;The UniProt, Consortium&lt;/author&gt;&lt;/authors&gt;&lt;/contributors&gt;&lt;titles&gt;&lt;title&gt;UniProt: the universal protein knowledgebase&lt;/title&gt;&lt;secondary-title&gt;Nucleic Acids Res&lt;/secondary-title&gt;&lt;/titles&gt;&lt;periodical&gt;&lt;full-title&gt;Nucleic Acids Res&lt;/full-title&gt;&lt;/periodical&gt;&lt;pages&gt;D158-D169&lt;/pages&gt;&lt;volume&gt;45&lt;/volume&gt;&lt;number&gt;D1&lt;/number&gt;&lt;edition&gt;2016/12/03&lt;/edition&gt;&lt;keywords&gt;&lt;keyword&gt;Computational Biology/*methods&lt;/keyword&gt;&lt;keyword&gt;*Databases, Protein&lt;/keyword&gt;&lt;keyword&gt;Genomics/methods&lt;/keyword&gt;&lt;keyword&gt;Proteome&lt;/keyword&gt;&lt;keyword&gt;Proteomics/*methods&lt;/keyword&gt;&lt;keyword&gt;Web Browser&lt;/keyword&gt;&lt;/keywords&gt;&lt;dates&gt;&lt;year&gt;2017&lt;/year&gt;&lt;pub-dates&gt;&lt;date&gt;Jan 04&lt;/date&gt;&lt;/pub-dates&gt;&lt;/dates&gt;&lt;isbn&gt;1362-4962 (Electronic)&amp;#xD;0305-1048 (Linking)&lt;/isbn&gt;&lt;accession-num&gt;27899622&lt;/accession-num&gt;&lt;urls&gt;&lt;related-urls&gt;&lt;url&gt;https://www.ncbi.nlm.nih.gov/pubmed/27899622&lt;/url&gt;&lt;/related-urls&gt;&lt;/urls&gt;&lt;custom2&gt;PMC5210571&lt;/custom2&gt;&lt;electronic-resource-num&gt;10.1093/nar/gkw1099&lt;/electronic-resource-num&gt;&lt;/record&gt;&lt;/Cite&gt;&lt;/EndNote&gt;</w:instrText>
      </w:r>
      <w:r w:rsidRPr="001B4BDE">
        <w:rPr>
          <w:lang w:val="en-US"/>
        </w:rPr>
        <w:fldChar w:fldCharType="separate"/>
      </w:r>
      <w:r w:rsidRPr="001B4BDE">
        <w:rPr>
          <w:noProof/>
          <w:lang w:val="en-US"/>
        </w:rPr>
        <w:t>[1]</w:t>
      </w:r>
      <w:r w:rsidRPr="001B4BDE">
        <w:rPr>
          <w:lang w:val="en-US"/>
        </w:rPr>
        <w:fldChar w:fldCharType="end"/>
      </w:r>
      <w:r w:rsidRPr="001B4BDE">
        <w:rPr>
          <w:lang w:val="en-US"/>
        </w:rPr>
        <w:t xml:space="preserve"> accession or </w:t>
      </w:r>
      <w:proofErr w:type="spellStart"/>
      <w:r w:rsidRPr="001B4BDE">
        <w:rPr>
          <w:lang w:val="en-US"/>
        </w:rPr>
        <w:t>Ensembl</w:t>
      </w:r>
      <w:proofErr w:type="spellEnd"/>
      <w:r w:rsidRPr="001B4BDE">
        <w:rPr>
          <w:lang w:val="en-US"/>
        </w:rPr>
        <w:fldChar w:fldCharType="begin"/>
      </w:r>
      <w:r w:rsidRPr="001B4BDE">
        <w:rPr>
          <w:lang w:val="en-US"/>
        </w:rPr>
        <w:instrText xml:space="preserve"> ADDIN EN.CITE &lt;EndNote&gt;&lt;Cite&gt;&lt;Author&gt;Aken&lt;/Author&gt;&lt;Year&gt;2016&lt;/Year&gt;&lt;RecNum&gt;74&lt;/RecNum&gt;&lt;DisplayText&gt;[2]&lt;/DisplayText&gt;&lt;record&gt;&lt;rec-number&gt;74&lt;/rec-number&gt;&lt;foreign-keys&gt;&lt;key app="EN" db-id="vw5w5prezvdevhedzvjv0ssoea0xsads2vv9" timestamp="1511269426"&gt;74&lt;/key&gt;&lt;/foreign-keys&gt;&lt;ref-type name="Journal Article"&gt;17&lt;/ref-type&gt;&lt;contributors&gt;&lt;authors&gt;&lt;author&gt;Aken, Bronwen L.&lt;/author&gt;&lt;author&gt;Ayling, Sarah&lt;/author&gt;&lt;author&gt;Barrell, Daniel&lt;/author&gt;&lt;author&gt;Clarke, Laura&lt;/author&gt;&lt;author&gt;Curwen, Valery&lt;/author&gt;&lt;author&gt;Fairley, Susan&lt;/author&gt;&lt;author&gt;Fernandez Banet, Julio&lt;/author&gt;&lt;author&gt;Billis, Konstantinos&lt;/author&gt;&lt;author&gt;García Girón, Carlos&lt;/author&gt;&lt;author&gt;Hourlier, Thibaut&lt;/author&gt;&lt;author&gt;Howe, Kevin&lt;/author&gt;&lt;author&gt;Kähäri, Andreas&lt;/author&gt;&lt;author&gt;Kokocinski, Felix&lt;/author&gt;&lt;author&gt;Martin, Fergal J.&lt;/author&gt;&lt;author&gt;Murphy, Daniel N.&lt;/author&gt;&lt;author&gt;Nag, Rishi&lt;/author&gt;&lt;author&gt;Ruffier, Magali&lt;/author&gt;&lt;author&gt;Schuster, Michael&lt;/author&gt;&lt;author&gt;Tang, Y. Amy&lt;/author&gt;&lt;author&gt;Vogel, Jan-Hinnerk&lt;/author&gt;&lt;author&gt;White, Simon&lt;/author&gt;&lt;author&gt;Zadissa, Amonida&lt;/author&gt;&lt;author&gt;Flicek, Paul&lt;/author&gt;&lt;author&gt;Searle, Stephen M. J.&lt;/author&gt;&lt;/authors&gt;&lt;/contributors&gt;&lt;titles&gt;&lt;title&gt;The Ensembl gene annotation system&lt;/title&gt;&lt;secondary-title&gt;Database&lt;/secondary-title&gt;&lt;/titles&gt;&lt;periodical&gt;&lt;full-title&gt;Database&lt;/full-title&gt;&lt;/periodical&gt;&lt;pages&gt;baw093-baw093&lt;/pages&gt;&lt;volume&gt;2016&lt;/volume&gt;&lt;dates&gt;&lt;year&gt;2016&lt;/year&gt;&lt;/dates&gt;&lt;urls&gt;&lt;related-urls&gt;&lt;url&gt;http://dx.doi.org/10.1093/database/baw093&lt;/url&gt;&lt;url&gt;https://www.ncbi.nlm.nih.gov/pmc/articles/PMC4919035/pdf/baw093.pdf&lt;/url&gt;&lt;/related-urls&gt;&lt;/urls&gt;&lt;electronic-resource-num&gt;10.1093/database/baw093&lt;/electronic-resource-num&gt;&lt;/record&gt;&lt;/Cite&gt;&lt;/EndNote&gt;</w:instrText>
      </w:r>
      <w:r w:rsidRPr="001B4BDE">
        <w:rPr>
          <w:lang w:val="en-US"/>
        </w:rPr>
        <w:fldChar w:fldCharType="separate"/>
      </w:r>
      <w:r w:rsidRPr="001B4BDE">
        <w:rPr>
          <w:noProof/>
          <w:lang w:val="en-US"/>
        </w:rPr>
        <w:t>[2]</w:t>
      </w:r>
      <w:r w:rsidRPr="001B4BDE">
        <w:rPr>
          <w:lang w:val="en-US"/>
        </w:rPr>
        <w:fldChar w:fldCharType="end"/>
      </w:r>
      <w:r w:rsidRPr="001B4BDE">
        <w:rPr>
          <w:lang w:val="en-US"/>
        </w:rPr>
        <w:t xml:space="preserve">. </w:t>
      </w:r>
    </w:p>
    <w:p w14:paraId="50C75C69" w14:textId="52503FAD" w:rsidR="00880D58" w:rsidRPr="001B4BDE" w:rsidRDefault="00880D58" w:rsidP="001F1890">
      <w:pPr>
        <w:rPr>
          <w:lang w:val="en-US"/>
        </w:rPr>
      </w:pPr>
      <w:r w:rsidRPr="001B4BDE">
        <w:rPr>
          <w:lang w:val="en-US"/>
        </w:rPr>
        <w:t xml:space="preserve">Proteins can have multiple possible amino acid sequences, each </w:t>
      </w:r>
      <w:proofErr w:type="spellStart"/>
      <w:r w:rsidRPr="001B4BDE">
        <w:rPr>
          <w:lang w:val="en-US"/>
        </w:rPr>
        <w:t>posibility</w:t>
      </w:r>
      <w:proofErr w:type="spellEnd"/>
      <w:r w:rsidRPr="001B4BDE">
        <w:rPr>
          <w:lang w:val="en-US"/>
        </w:rPr>
        <w:t xml:space="preserve"> is called </w:t>
      </w:r>
      <w:r w:rsidRPr="001B4BDE">
        <w:rPr>
          <w:i/>
          <w:lang w:val="en-US"/>
        </w:rPr>
        <w:t xml:space="preserve">isoform </w:t>
      </w:r>
      <w:r w:rsidRPr="001B4BDE">
        <w:rPr>
          <w:lang w:val="en-US"/>
        </w:rPr>
        <w:t xml:space="preserve">and they are represented by appending a «-#» (dash and an integer number) stating the number of the isoform according to </w:t>
      </w:r>
      <w:proofErr w:type="spellStart"/>
      <w:r w:rsidRPr="001B4BDE">
        <w:rPr>
          <w:lang w:val="en-US"/>
        </w:rPr>
        <w:t>UniProt</w:t>
      </w:r>
      <w:proofErr w:type="spellEnd"/>
      <w:r w:rsidRPr="001B4BDE">
        <w:rPr>
          <w:lang w:val="en-US"/>
        </w:rPr>
        <w:t>.</w:t>
      </w:r>
    </w:p>
    <w:p w14:paraId="0B30F8C5" w14:textId="77777777" w:rsidR="001F1890" w:rsidRPr="001B4BDE" w:rsidRDefault="001F1890" w:rsidP="001F1890">
      <w:pPr>
        <w:rPr>
          <w:lang w:val="en-US"/>
        </w:rPr>
      </w:pPr>
      <w:r w:rsidRPr="001B4BDE">
        <w:rPr>
          <w:lang w:val="en-US"/>
        </w:rPr>
        <w:t xml:space="preserve">A </w:t>
      </w:r>
      <w:r w:rsidRPr="001B4BDE">
        <w:rPr>
          <w:i/>
          <w:lang w:val="en-US"/>
        </w:rPr>
        <w:t>proteoform</w:t>
      </w:r>
      <w:r w:rsidRPr="001B4BDE">
        <w:rPr>
          <w:lang w:val="en-US"/>
        </w:rPr>
        <w:t xml:space="preserve"> is a protein with a set of post translational modifications.</w:t>
      </w:r>
    </w:p>
    <w:p w14:paraId="70C46220" w14:textId="77777777" w:rsidR="001F1890" w:rsidRPr="001B4BDE" w:rsidRDefault="001F1890" w:rsidP="001F1890">
      <w:pPr>
        <w:rPr>
          <w:lang w:val="en-US"/>
        </w:rPr>
      </w:pPr>
      <w:r w:rsidRPr="001B4BDE">
        <w:rPr>
          <w:lang w:val="en-US"/>
        </w:rPr>
        <w:t xml:space="preserve">A </w:t>
      </w:r>
      <w:r w:rsidRPr="001B4BDE">
        <w:rPr>
          <w:i/>
          <w:lang w:val="en-US"/>
        </w:rPr>
        <w:t>post-translational modification</w:t>
      </w:r>
      <w:r w:rsidR="00880D58" w:rsidRPr="001B4BDE">
        <w:rPr>
          <w:i/>
          <w:lang w:val="en-US"/>
        </w:rPr>
        <w:t xml:space="preserve"> </w:t>
      </w:r>
      <w:r w:rsidRPr="001B4BDE">
        <w:rPr>
          <w:lang w:val="en-US"/>
        </w:rPr>
        <w:t>(PTM) is uniquely identified by two elements: type and coordinate in the protein sequence.</w:t>
      </w:r>
    </w:p>
    <w:p w14:paraId="38F5472F" w14:textId="77777777" w:rsidR="009C7391" w:rsidRPr="001B4BDE" w:rsidRDefault="001F1890" w:rsidP="001F1890">
      <w:pPr>
        <w:rPr>
          <w:lang w:val="en-US"/>
        </w:rPr>
      </w:pPr>
      <w:r w:rsidRPr="001B4BDE">
        <w:rPr>
          <w:lang w:val="en-US"/>
        </w:rPr>
        <w:t xml:space="preserve">The PTM </w:t>
      </w:r>
      <w:r w:rsidRPr="001B4BDE">
        <w:rPr>
          <w:i/>
          <w:lang w:val="en-US"/>
        </w:rPr>
        <w:t>type</w:t>
      </w:r>
      <w:r w:rsidR="00880D58" w:rsidRPr="001B4BDE">
        <w:rPr>
          <w:lang w:val="en-US"/>
        </w:rPr>
        <w:t xml:space="preserve"> </w:t>
      </w:r>
      <w:r w:rsidRPr="001B4BDE">
        <w:rPr>
          <w:lang w:val="en-US"/>
        </w:rPr>
        <w:t>is specified following the PSI-MOD ontology</w:t>
      </w:r>
      <w:r w:rsidR="00880D58" w:rsidRPr="001B4BDE">
        <w:rPr>
          <w:lang w:val="en-US"/>
        </w:rPr>
        <w:t xml:space="preserve"> </w:t>
      </w:r>
      <w:r w:rsidR="00880D58" w:rsidRPr="001B4BDE">
        <w:rPr>
          <w:lang w:val="en-US"/>
        </w:rPr>
        <w:fldChar w:fldCharType="begin"/>
      </w:r>
      <w:r w:rsidR="00880D58" w:rsidRPr="001B4BDE">
        <w:rPr>
          <w:lang w:val="en-US"/>
        </w:rPr>
        <w:instrText xml:space="preserve"> ADDIN EN.CITE &lt;EndNote&gt;&lt;Cite&gt;&lt;Author&gt;Montecchi-Palazzi&lt;/Author&gt;&lt;Year&gt;2008&lt;/Year&gt;&lt;RecNum&gt;61&lt;/RecNum&gt;&lt;DisplayText&gt;[3]&lt;/DisplayText&gt;&lt;record&gt;&lt;rec-number&gt;61&lt;/rec-number&gt;&lt;foreign-keys&gt;&lt;key app="EN" db-id="vw5w5prezvdevhedzvjv0ssoea0xsads2vv9" timestamp="1506331546"&gt;61&lt;/key&gt;&lt;/foreign-keys&gt;&lt;ref-type name="Journal Article"&gt;17&lt;/ref-type&gt;&lt;contributors&gt;&lt;authors&gt;&lt;author&gt;Montecchi-Palazzi, L.&lt;/author&gt;&lt;author&gt;Beavis, R.&lt;/author&gt;&lt;author&gt;Binz, P. A.&lt;/author&gt;&lt;author&gt;Chalkley, R. J.&lt;/author&gt;&lt;author&gt;Cottrell, J.&lt;/author&gt;&lt;author&gt;Creasy, D.&lt;/author&gt;&lt;author&gt;Shofstahl, J.&lt;/author&gt;&lt;author&gt;Seymour, S. L.&lt;/author&gt;&lt;author&gt;Garavelli, J. S.&lt;/author&gt;&lt;/authors&gt;&lt;/contributors&gt;&lt;titles&gt;&lt;title&gt;The PSI-MOD community standard for representation of protein modification data&lt;/title&gt;&lt;secondary-title&gt;Nat Biotechnol&lt;/secondary-title&gt;&lt;/titles&gt;&lt;periodical&gt;&lt;full-title&gt;Nat Biotechnol&lt;/full-title&gt;&lt;/periodical&gt;&lt;pages&gt;864-6&lt;/pages&gt;&lt;volume&gt;26&lt;/volume&gt;&lt;number&gt;8&lt;/number&gt;&lt;edition&gt;2008/08/09&lt;/edition&gt;&lt;keywords&gt;&lt;keyword&gt;Computational Biology/methods/standards&lt;/keyword&gt;&lt;keyword&gt;Databases, Protein/*standards&lt;/keyword&gt;&lt;keyword&gt;Informatics/*standards&lt;/keyword&gt;&lt;keyword&gt;Mass Spectrometry/methods/standards&lt;/keyword&gt;&lt;keyword&gt;*Protein Processing, Post-Translational&lt;/keyword&gt;&lt;keyword&gt;Proteomics/methods/*standards&lt;/keyword&gt;&lt;/keywords&gt;&lt;dates&gt;&lt;year&gt;2008&lt;/year&gt;&lt;pub-dates&gt;&lt;date&gt;Aug&lt;/date&gt;&lt;/pub-dates&gt;&lt;/dates&gt;&lt;isbn&gt;1546-1696 (Electronic)&amp;#xD;1087-0156 (Linking)&lt;/isbn&gt;&lt;accession-num&gt;18688235&lt;/accession-num&gt;&lt;urls&gt;&lt;related-urls&gt;&lt;url&gt;https://www.ncbi.nlm.nih.gov/pubmed/18688235&lt;/url&gt;&lt;/related-urls&gt;&lt;/urls&gt;&lt;electronic-resource-num&gt;10.1038/nbt0808-864&lt;/electronic-resource-num&gt;&lt;/record&gt;&lt;/Cite&gt;&lt;/EndNote&gt;</w:instrText>
      </w:r>
      <w:r w:rsidR="00880D58" w:rsidRPr="001B4BDE">
        <w:rPr>
          <w:lang w:val="en-US"/>
        </w:rPr>
        <w:fldChar w:fldCharType="separate"/>
      </w:r>
      <w:r w:rsidR="00880D58" w:rsidRPr="001B4BDE">
        <w:rPr>
          <w:noProof/>
          <w:lang w:val="en-US"/>
        </w:rPr>
        <w:t>[3]</w:t>
      </w:r>
      <w:r w:rsidR="00880D58" w:rsidRPr="001B4BDE">
        <w:rPr>
          <w:lang w:val="en-US"/>
        </w:rPr>
        <w:fldChar w:fldCharType="end"/>
      </w:r>
      <w:r w:rsidRPr="001B4BDE">
        <w:rPr>
          <w:lang w:val="en-US"/>
        </w:rPr>
        <w:t xml:space="preserve">. No other types are supported. </w:t>
      </w:r>
    </w:p>
    <w:p w14:paraId="34B89CBC" w14:textId="77777777" w:rsidR="001F1890" w:rsidRPr="001B4BDE" w:rsidRDefault="001F1890" w:rsidP="001F1890">
      <w:pPr>
        <w:rPr>
          <w:lang w:val="en-US"/>
        </w:rPr>
      </w:pPr>
      <w:r w:rsidRPr="001B4BDE">
        <w:rPr>
          <w:lang w:val="en-US"/>
        </w:rPr>
        <w:t xml:space="preserve">The PTM </w:t>
      </w:r>
      <w:r w:rsidRPr="001B4BDE">
        <w:rPr>
          <w:i/>
          <w:lang w:val="en-US"/>
        </w:rPr>
        <w:t>coordinate</w:t>
      </w:r>
      <w:r w:rsidRPr="001B4BDE">
        <w:rPr>
          <w:lang w:val="en-US"/>
        </w:rPr>
        <w:t xml:space="preserve"> is an integer number indicating the position in the </w:t>
      </w:r>
      <w:r w:rsidR="00880D58" w:rsidRPr="001B4BDE">
        <w:rPr>
          <w:lang w:val="en-US"/>
        </w:rPr>
        <w:t xml:space="preserve">full </w:t>
      </w:r>
      <w:r w:rsidRPr="001B4BDE">
        <w:rPr>
          <w:lang w:val="en-US"/>
        </w:rPr>
        <w:t xml:space="preserve">protein amino acid sequence where the post-translational modification </w:t>
      </w:r>
      <w:proofErr w:type="gramStart"/>
      <w:r w:rsidRPr="001B4BDE">
        <w:rPr>
          <w:lang w:val="en-US"/>
        </w:rPr>
        <w:t>occur</w:t>
      </w:r>
      <w:proofErr w:type="gramEnd"/>
      <w:r w:rsidRPr="001B4BDE">
        <w:rPr>
          <w:lang w:val="en-US"/>
        </w:rPr>
        <w:t>.</w:t>
      </w:r>
      <w:r w:rsidR="009C7391" w:rsidRPr="001B4BDE">
        <w:rPr>
          <w:lang w:val="en-US"/>
        </w:rPr>
        <w:t xml:space="preserve"> The </w:t>
      </w:r>
      <w:r w:rsidR="009C7391" w:rsidRPr="001B4BDE">
        <w:rPr>
          <w:i/>
          <w:lang w:val="en-US"/>
        </w:rPr>
        <w:t>coordinate</w:t>
      </w:r>
      <w:r w:rsidR="009C7391" w:rsidRPr="001B4BDE">
        <w:rPr>
          <w:lang w:val="en-US"/>
        </w:rPr>
        <w:t xml:space="preserve"> can also be called </w:t>
      </w:r>
      <w:r w:rsidR="009C7391" w:rsidRPr="001B4BDE">
        <w:rPr>
          <w:i/>
          <w:lang w:val="en-US"/>
        </w:rPr>
        <w:t>site.</w:t>
      </w:r>
      <w:r w:rsidR="00880D58" w:rsidRPr="001B4BDE">
        <w:rPr>
          <w:lang w:val="en-US"/>
        </w:rPr>
        <w:t xml:space="preserve"> The full sequence may vary depending on the isoform of the protein.</w:t>
      </w:r>
      <w:r w:rsidR="009C7391" w:rsidRPr="001B4BDE">
        <w:rPr>
          <w:lang w:val="en-US"/>
        </w:rPr>
        <w:t xml:space="preserve"> Sometimes the coordinate is not known or it can differ a few positions from one reference database to another, depending on the experimental source backing up the annotation.</w:t>
      </w:r>
    </w:p>
    <w:p w14:paraId="296196CA" w14:textId="6C6C0D9E" w:rsidR="00826457" w:rsidRPr="001B4BDE" w:rsidRDefault="003970AA" w:rsidP="003970AA">
      <w:pPr>
        <w:rPr>
          <w:lang w:val="en-US"/>
        </w:rPr>
      </w:pPr>
      <w:r w:rsidRPr="001B4BDE">
        <w:rPr>
          <w:lang w:val="en-US"/>
        </w:rPr>
        <w:t>Proteins are commonly cleaved or modified in different ways to perform their biological purpose. They can be processed to keep only a subsequence of peptides from the original sequence and remove the rest. These subsequences can be represented by a protein accession and a pair of coordinates.</w:t>
      </w:r>
    </w:p>
    <w:p w14:paraId="1FE28998" w14:textId="77777777" w:rsidR="001F1890" w:rsidRPr="001B4BDE" w:rsidRDefault="001F1890" w:rsidP="007475D6">
      <w:pPr>
        <w:pStyle w:val="Heading2"/>
        <w:rPr>
          <w:lang w:val="en-US"/>
        </w:rPr>
      </w:pPr>
      <w:r w:rsidRPr="001B4BDE">
        <w:rPr>
          <w:lang w:val="en-US"/>
        </w:rPr>
        <w:t>Project overview</w:t>
      </w:r>
    </w:p>
    <w:p w14:paraId="50C54743" w14:textId="085351B3" w:rsidR="00D7795C" w:rsidRPr="001B4BDE" w:rsidRDefault="00D7795C" w:rsidP="00D7795C">
      <w:pPr>
        <w:rPr>
          <w:lang w:val="en-US"/>
        </w:rPr>
      </w:pPr>
      <w:r w:rsidRPr="001B4BDE">
        <w:rPr>
          <w:lang w:val="en-US"/>
        </w:rPr>
        <w:t>We intend to extend the analysis capabilities of Reactome</w:t>
      </w:r>
      <w:r w:rsidRPr="001B4BDE">
        <w:rPr>
          <w:lang w:val="en-US"/>
        </w:rPr>
        <w:fldChar w:fldCharType="begin"/>
      </w:r>
      <w:r w:rsidR="00826457" w:rsidRPr="001B4BDE">
        <w:rPr>
          <w:lang w:val="en-US"/>
        </w:rPr>
        <w:instrText xml:space="preserve"> ADDIN EN.CITE &lt;EndNote&gt;&lt;Cite&gt;&lt;Author&gt;Fabregat&lt;/Author&gt;&lt;Year&gt;2016&lt;/Year&gt;&lt;RecNum&gt;29&lt;/RecNum&gt;&lt;DisplayText&gt;[4]&lt;/DisplayText&gt;&lt;record&gt;&lt;rec-number&gt;29&lt;/rec-number&gt;&lt;foreign-keys&gt;&lt;key app="EN" db-id="vw5w5prezvdevhedzvjv0ssoea0xsads2vv9" timestamp="1497290141"&gt;29&lt;/key&gt;&lt;/foreign-keys&gt;&lt;ref-type name="Journal Article"&gt;17&lt;/ref-type&gt;&lt;contributors&gt;&lt;authors&gt;&lt;author&gt;Fabregat, Antonio&lt;/author&gt;&lt;author&gt;Sidiropoulos, Konstantinos&lt;/author&gt;&lt;author&gt;Garapati, Phani&lt;/author&gt;&lt;author&gt;Gillespie, Marc&lt;/author&gt;&lt;author&gt;Hausmann, Kerstin&lt;/author&gt;&lt;author&gt;Haw, Robin&lt;/author&gt;&lt;author&gt;Jassal, Bijay&lt;/author&gt;&lt;author&gt;Jupe, Steven&lt;/author&gt;&lt;author&gt;Korninger, Florian&lt;/author&gt;&lt;author&gt;McKay, Sheldon&lt;/author&gt;&lt;author&gt;Matthews, Lisa&lt;/author&gt;&lt;author&gt;May, Bruce&lt;/author&gt;&lt;author&gt;Milacic, Marija&lt;/author&gt;&lt;author&gt;Rothfels, Karen&lt;/author&gt;&lt;author&gt;Shamovsky, Veronica&lt;/author&gt;&lt;author&gt;Webber, Marissa&lt;/author&gt;&lt;author&gt;Weiser, Joel&lt;/author&gt;&lt;author&gt;Williams, Mark&lt;/author&gt;&lt;author&gt;Wu, Guanming&lt;/author&gt;&lt;author&gt;Stein, Lincoln&lt;/author&gt;&lt;author&gt;Hermjakob, Henning&lt;/author&gt;&lt;author&gt;D&amp;apos;Eustachio, Peter&lt;/author&gt;&lt;/authors&gt;&lt;/contributors&gt;&lt;titles&gt;&lt;title&gt;The Reactome pathway Knowledgebase&lt;/title&gt;&lt;secondary-title&gt;Nucleic Acids Research&lt;/secondary-title&gt;&lt;/titles&gt;&lt;periodical&gt;&lt;full-title&gt;Nucleic Acids Research&lt;/full-title&gt;&lt;/periodical&gt;&lt;pages&gt;D481-D487&lt;/pages&gt;&lt;volume&gt;44&lt;/volume&gt;&lt;number&gt;Database issue&lt;/number&gt;&lt;dates&gt;&lt;year&gt;2016&lt;/year&gt;&lt;pub-dates&gt;&lt;date&gt;12/09&amp;#xD;11/20/accepted&amp;#xD;11/19/revised&amp;#xD;10/01/received&lt;/date&gt;&lt;/pub-dates&gt;&lt;/dates&gt;&lt;publisher&gt;Oxford University Press&lt;/publisher&gt;&lt;isbn&gt;0305-1048&amp;#xD;1362-4962&lt;/isbn&gt;&lt;accession-num&gt;PMC4702931&lt;/accession-num&gt;&lt;urls&gt;&lt;related-urls&gt;&lt;url&gt;http://www.ncbi.nlm.nih.gov/pmc/articles/PMC4702931/&lt;/url&gt;&lt;/related-urls&gt;&lt;/urls&gt;&lt;electronic-resource-num&gt;10.1093/nar/gkv1351&lt;/electronic-resource-num&gt;&lt;remote-database-name&gt;PMC&lt;/remote-database-name&gt;&lt;/record&gt;&lt;/Cite&gt;&lt;/EndNote&gt;</w:instrText>
      </w:r>
      <w:r w:rsidRPr="001B4BDE">
        <w:rPr>
          <w:lang w:val="en-US"/>
        </w:rPr>
        <w:fldChar w:fldCharType="separate"/>
      </w:r>
      <w:r w:rsidR="00826457" w:rsidRPr="001B4BDE">
        <w:rPr>
          <w:noProof/>
          <w:lang w:val="en-US"/>
        </w:rPr>
        <w:t>[4]</w:t>
      </w:r>
      <w:r w:rsidRPr="001B4BDE">
        <w:rPr>
          <w:lang w:val="en-US"/>
        </w:rPr>
        <w:fldChar w:fldCharType="end"/>
      </w:r>
      <w:r w:rsidRPr="001B4BDE">
        <w:rPr>
          <w:lang w:val="en-US"/>
        </w:rPr>
        <w:t>, to include not only protein or gene identifiers but also fine grained data such as protein subsequences, isoforms and post-translational modifications.</w:t>
      </w:r>
    </w:p>
    <w:p w14:paraId="3B4BB446" w14:textId="77777777" w:rsidR="001F1890" w:rsidRPr="001B4BDE" w:rsidRDefault="001F1890" w:rsidP="007475D6">
      <w:pPr>
        <w:pStyle w:val="Heading1"/>
        <w:rPr>
          <w:lang w:val="en-US"/>
        </w:rPr>
      </w:pPr>
      <w:r w:rsidRPr="001B4BDE">
        <w:rPr>
          <w:lang w:val="en-US"/>
        </w:rPr>
        <w:t>Methods</w:t>
      </w:r>
    </w:p>
    <w:p w14:paraId="79F16250" w14:textId="77777777" w:rsidR="00F76A87" w:rsidRPr="001B4BDE" w:rsidRDefault="00F76A87" w:rsidP="00F76A87">
      <w:pPr>
        <w:pStyle w:val="Heading2"/>
        <w:rPr>
          <w:lang w:val="en-US"/>
        </w:rPr>
      </w:pPr>
      <w:r w:rsidRPr="001B4BDE">
        <w:rPr>
          <w:lang w:val="en-US"/>
        </w:rPr>
        <w:t>Knowledge annotated in Reactome</w:t>
      </w:r>
    </w:p>
    <w:p w14:paraId="3C558B47" w14:textId="77777777" w:rsidR="00F76A87" w:rsidRPr="001B4BDE" w:rsidRDefault="00F76A87" w:rsidP="00F76A87">
      <w:pPr>
        <w:rPr>
          <w:lang w:val="en-US"/>
        </w:rPr>
      </w:pPr>
      <w:r w:rsidRPr="001B4BDE">
        <w:rPr>
          <w:lang w:val="en-US"/>
        </w:rPr>
        <w:t>The representation of proteins and proteoforms involve multiple data classes in the Reactome Model (</w:t>
      </w:r>
      <w:hyperlink r:id="rId5" w:history="1">
        <w:r w:rsidRPr="001B4BDE">
          <w:rPr>
            <w:rStyle w:val="Hyperlink"/>
            <w:lang w:val="en-US"/>
          </w:rPr>
          <w:t>https://reactome.org/documentation/data-model</w:t>
        </w:r>
      </w:hyperlink>
      <w:r w:rsidRPr="001B4BDE">
        <w:rPr>
          <w:lang w:val="en-US"/>
        </w:rPr>
        <w:t xml:space="preserve">). </w:t>
      </w:r>
    </w:p>
    <w:p w14:paraId="38CCF225" w14:textId="77777777" w:rsidR="00F76A87" w:rsidRPr="001B4BDE" w:rsidRDefault="00F76A87" w:rsidP="00F76A87">
      <w:pPr>
        <w:rPr>
          <w:lang w:val="en-US"/>
        </w:rPr>
      </w:pPr>
      <w:proofErr w:type="spellStart"/>
      <w:r w:rsidRPr="001B4BDE">
        <w:rPr>
          <w:i/>
          <w:lang w:val="en-US"/>
        </w:rPr>
        <w:t>ReferenceEntity</w:t>
      </w:r>
      <w:proofErr w:type="spellEnd"/>
      <w:r w:rsidRPr="001B4BDE">
        <w:rPr>
          <w:lang w:val="en-US"/>
        </w:rPr>
        <w:t xml:space="preserve"> objects represent the invariant attributes of a molecule, such as a protein. For the case of proteins, they have the following attributes among others:</w:t>
      </w:r>
    </w:p>
    <w:p w14:paraId="297236A1" w14:textId="77777777" w:rsidR="00F76A87" w:rsidRPr="001B4BDE" w:rsidRDefault="00F76A87" w:rsidP="00F76A87">
      <w:pPr>
        <w:pStyle w:val="ListParagraph"/>
        <w:numPr>
          <w:ilvl w:val="0"/>
          <w:numId w:val="13"/>
        </w:numPr>
        <w:rPr>
          <w:lang w:val="en-US"/>
        </w:rPr>
      </w:pPr>
      <w:r w:rsidRPr="001B4BDE">
        <w:rPr>
          <w:lang w:val="en-US"/>
        </w:rPr>
        <w:t xml:space="preserve">Identifier: the </w:t>
      </w:r>
      <w:proofErr w:type="spellStart"/>
      <w:r w:rsidRPr="001B4BDE">
        <w:rPr>
          <w:lang w:val="en-US"/>
        </w:rPr>
        <w:t>UniProt</w:t>
      </w:r>
      <w:proofErr w:type="spellEnd"/>
      <w:r w:rsidRPr="001B4BDE">
        <w:rPr>
          <w:lang w:val="en-US"/>
        </w:rPr>
        <w:t xml:space="preserve"> accession</w:t>
      </w:r>
    </w:p>
    <w:p w14:paraId="1DA69961" w14:textId="77777777" w:rsidR="00F76A87" w:rsidRPr="001B4BDE" w:rsidRDefault="00F76A87" w:rsidP="00F76A87">
      <w:pPr>
        <w:pStyle w:val="ListParagraph"/>
        <w:numPr>
          <w:ilvl w:val="0"/>
          <w:numId w:val="13"/>
        </w:numPr>
        <w:rPr>
          <w:lang w:val="en-US"/>
        </w:rPr>
      </w:pPr>
      <w:proofErr w:type="spellStart"/>
      <w:r w:rsidRPr="001B4BDE">
        <w:rPr>
          <w:lang w:val="en-US"/>
        </w:rPr>
        <w:t>referenceDatabase</w:t>
      </w:r>
      <w:proofErr w:type="spellEnd"/>
      <w:r w:rsidRPr="001B4BDE">
        <w:rPr>
          <w:lang w:val="en-US"/>
        </w:rPr>
        <w:t>: «</w:t>
      </w:r>
      <w:proofErr w:type="spellStart"/>
      <w:r w:rsidRPr="001B4BDE">
        <w:rPr>
          <w:lang w:val="en-US"/>
        </w:rPr>
        <w:t>UniProt</w:t>
      </w:r>
      <w:proofErr w:type="spellEnd"/>
      <w:r w:rsidRPr="001B4BDE">
        <w:rPr>
          <w:lang w:val="en-US"/>
        </w:rPr>
        <w:t>»</w:t>
      </w:r>
    </w:p>
    <w:p w14:paraId="1B56DE61" w14:textId="77777777" w:rsidR="00F76A87" w:rsidRPr="001B4BDE" w:rsidRDefault="00F76A87" w:rsidP="00F76A87">
      <w:pPr>
        <w:rPr>
          <w:lang w:val="en-US"/>
        </w:rPr>
      </w:pPr>
      <w:proofErr w:type="spellStart"/>
      <w:r w:rsidRPr="001B4BDE">
        <w:rPr>
          <w:i/>
          <w:lang w:val="en-US"/>
        </w:rPr>
        <w:t>EntityWithAccessionedSequence</w:t>
      </w:r>
      <w:proofErr w:type="spellEnd"/>
      <w:r w:rsidRPr="001B4BDE">
        <w:rPr>
          <w:i/>
          <w:lang w:val="en-US"/>
        </w:rPr>
        <w:t xml:space="preserve"> </w:t>
      </w:r>
      <w:r w:rsidRPr="001B4BDE">
        <w:rPr>
          <w:lang w:val="en-US"/>
        </w:rPr>
        <w:t>objects represent proteins and nucleic acids with known sequences.</w:t>
      </w:r>
    </w:p>
    <w:tbl>
      <w:tblPr>
        <w:tblStyle w:val="TableGrid"/>
        <w:tblW w:w="0" w:type="auto"/>
        <w:tblLook w:val="04A0" w:firstRow="1" w:lastRow="0" w:firstColumn="1" w:lastColumn="0" w:noHBand="0" w:noVBand="1"/>
      </w:tblPr>
      <w:tblGrid>
        <w:gridCol w:w="4508"/>
        <w:gridCol w:w="4508"/>
      </w:tblGrid>
      <w:tr w:rsidR="00F76A87" w:rsidRPr="001B4BDE" w14:paraId="4DEC3E97" w14:textId="77777777" w:rsidTr="001B4BDE">
        <w:tc>
          <w:tcPr>
            <w:tcW w:w="4508" w:type="dxa"/>
            <w:shd w:val="clear" w:color="auto" w:fill="2E74B5" w:themeFill="accent5" w:themeFillShade="BF"/>
          </w:tcPr>
          <w:p w14:paraId="6E9DF54B" w14:textId="77777777" w:rsidR="00F76A87" w:rsidRPr="001B4BDE" w:rsidRDefault="00F76A87" w:rsidP="001B4BDE">
            <w:pPr>
              <w:rPr>
                <w:b/>
                <w:color w:val="FFFFFF" w:themeColor="background1"/>
                <w:lang w:val="en-US"/>
              </w:rPr>
            </w:pPr>
            <w:r w:rsidRPr="001B4BDE">
              <w:rPr>
                <w:b/>
                <w:color w:val="FFFFFF" w:themeColor="background1"/>
                <w:lang w:val="en-US"/>
              </w:rPr>
              <w:t>Real Object</w:t>
            </w:r>
          </w:p>
        </w:tc>
        <w:tc>
          <w:tcPr>
            <w:tcW w:w="4508" w:type="dxa"/>
            <w:shd w:val="clear" w:color="auto" w:fill="2E74B5" w:themeFill="accent5" w:themeFillShade="BF"/>
          </w:tcPr>
          <w:p w14:paraId="3CD83814" w14:textId="77777777" w:rsidR="00F76A87" w:rsidRPr="001B4BDE" w:rsidRDefault="00F76A87" w:rsidP="001B4BDE">
            <w:pPr>
              <w:rPr>
                <w:b/>
                <w:color w:val="FFFFFF" w:themeColor="background1"/>
                <w:lang w:val="en-US"/>
              </w:rPr>
            </w:pPr>
            <w:r w:rsidRPr="001B4BDE">
              <w:rPr>
                <w:b/>
                <w:color w:val="FFFFFF" w:themeColor="background1"/>
                <w:lang w:val="en-US"/>
              </w:rPr>
              <w:t>Reactome data class</w:t>
            </w:r>
          </w:p>
        </w:tc>
      </w:tr>
      <w:tr w:rsidR="00F76A87" w:rsidRPr="001B4BDE" w14:paraId="7110ADB3" w14:textId="77777777" w:rsidTr="001B4BDE">
        <w:tc>
          <w:tcPr>
            <w:tcW w:w="4508" w:type="dxa"/>
            <w:shd w:val="clear" w:color="auto" w:fill="9CC2E5" w:themeFill="accent5" w:themeFillTint="99"/>
          </w:tcPr>
          <w:p w14:paraId="7B2A1333" w14:textId="77777777" w:rsidR="00F76A87" w:rsidRPr="001B4BDE" w:rsidRDefault="00F76A87" w:rsidP="001B4BDE">
            <w:pPr>
              <w:rPr>
                <w:lang w:val="en-US"/>
              </w:rPr>
            </w:pPr>
            <w:r w:rsidRPr="001B4BDE">
              <w:rPr>
                <w:lang w:val="en-US"/>
              </w:rPr>
              <w:t>Protein</w:t>
            </w:r>
          </w:p>
        </w:tc>
        <w:tc>
          <w:tcPr>
            <w:tcW w:w="4508" w:type="dxa"/>
            <w:shd w:val="clear" w:color="auto" w:fill="9CC2E5" w:themeFill="accent5" w:themeFillTint="99"/>
          </w:tcPr>
          <w:p w14:paraId="182F7E65" w14:textId="77777777" w:rsidR="00F76A87" w:rsidRPr="001B4BDE" w:rsidRDefault="00F76A87" w:rsidP="001B4BDE">
            <w:pPr>
              <w:rPr>
                <w:lang w:val="en-US"/>
              </w:rPr>
            </w:pPr>
            <w:proofErr w:type="spellStart"/>
            <w:r w:rsidRPr="001B4BDE">
              <w:rPr>
                <w:lang w:val="en-US"/>
              </w:rPr>
              <w:t>ReferenceEntity</w:t>
            </w:r>
            <w:proofErr w:type="spellEnd"/>
          </w:p>
        </w:tc>
      </w:tr>
      <w:tr w:rsidR="00F76A87" w:rsidRPr="001B4BDE" w14:paraId="44B42FE3" w14:textId="77777777" w:rsidTr="001B4BDE">
        <w:tc>
          <w:tcPr>
            <w:tcW w:w="4508" w:type="dxa"/>
            <w:shd w:val="clear" w:color="auto" w:fill="DEEAF6" w:themeFill="accent5" w:themeFillTint="33"/>
          </w:tcPr>
          <w:p w14:paraId="27E49108" w14:textId="77777777" w:rsidR="00F76A87" w:rsidRPr="001B4BDE" w:rsidRDefault="00F76A87" w:rsidP="001B4BDE">
            <w:pPr>
              <w:rPr>
                <w:lang w:val="en-US"/>
              </w:rPr>
            </w:pPr>
            <w:proofErr w:type="spellStart"/>
            <w:r w:rsidRPr="001B4BDE">
              <w:rPr>
                <w:lang w:val="en-US"/>
              </w:rPr>
              <w:t>UniProt</w:t>
            </w:r>
            <w:proofErr w:type="spellEnd"/>
            <w:r w:rsidRPr="001B4BDE">
              <w:rPr>
                <w:lang w:val="en-US"/>
              </w:rPr>
              <w:t xml:space="preserve"> accession number</w:t>
            </w:r>
          </w:p>
        </w:tc>
        <w:tc>
          <w:tcPr>
            <w:tcW w:w="4508" w:type="dxa"/>
            <w:shd w:val="clear" w:color="auto" w:fill="DEEAF6" w:themeFill="accent5" w:themeFillTint="33"/>
          </w:tcPr>
          <w:p w14:paraId="069CB40E" w14:textId="77777777" w:rsidR="00F76A87" w:rsidRPr="001B4BDE" w:rsidRDefault="00F76A87" w:rsidP="001B4BDE">
            <w:pPr>
              <w:rPr>
                <w:lang w:val="en-US"/>
              </w:rPr>
            </w:pPr>
            <w:r w:rsidRPr="001B4BDE">
              <w:rPr>
                <w:lang w:val="en-US"/>
              </w:rPr>
              <w:t>+ identifier</w:t>
            </w:r>
          </w:p>
        </w:tc>
      </w:tr>
      <w:tr w:rsidR="00F76A87" w:rsidRPr="001B4BDE" w14:paraId="1CA3DC97" w14:textId="77777777" w:rsidTr="001B4BDE">
        <w:tc>
          <w:tcPr>
            <w:tcW w:w="4508" w:type="dxa"/>
            <w:shd w:val="clear" w:color="auto" w:fill="DEEAF6" w:themeFill="accent5" w:themeFillTint="33"/>
          </w:tcPr>
          <w:p w14:paraId="4F9DF726" w14:textId="77777777" w:rsidR="00F76A87" w:rsidRPr="001B4BDE" w:rsidRDefault="00F76A87" w:rsidP="001B4BDE">
            <w:pPr>
              <w:rPr>
                <w:lang w:val="en-US"/>
              </w:rPr>
            </w:pPr>
            <w:r w:rsidRPr="001B4BDE">
              <w:rPr>
                <w:lang w:val="en-US"/>
              </w:rPr>
              <w:t xml:space="preserve">Database name: </w:t>
            </w:r>
            <w:proofErr w:type="spellStart"/>
            <w:r w:rsidRPr="001B4BDE">
              <w:rPr>
                <w:lang w:val="en-US"/>
              </w:rPr>
              <w:t>UniProt</w:t>
            </w:r>
            <w:proofErr w:type="spellEnd"/>
          </w:p>
        </w:tc>
        <w:tc>
          <w:tcPr>
            <w:tcW w:w="4508" w:type="dxa"/>
            <w:shd w:val="clear" w:color="auto" w:fill="DEEAF6" w:themeFill="accent5" w:themeFillTint="33"/>
          </w:tcPr>
          <w:p w14:paraId="7A1F44EB" w14:textId="77777777" w:rsidR="00F76A87" w:rsidRPr="001B4BDE" w:rsidRDefault="00F76A87" w:rsidP="001B4BDE">
            <w:pPr>
              <w:rPr>
                <w:lang w:val="en-US"/>
              </w:rPr>
            </w:pPr>
            <w:r w:rsidRPr="001B4BDE">
              <w:rPr>
                <w:lang w:val="en-US"/>
              </w:rPr>
              <w:t xml:space="preserve">+ </w:t>
            </w:r>
            <w:proofErr w:type="spellStart"/>
            <w:r w:rsidRPr="001B4BDE">
              <w:rPr>
                <w:lang w:val="en-US"/>
              </w:rPr>
              <w:t>databaseName</w:t>
            </w:r>
            <w:proofErr w:type="spellEnd"/>
          </w:p>
        </w:tc>
      </w:tr>
      <w:tr w:rsidR="00F76A87" w:rsidRPr="001B4BDE" w14:paraId="5E3C6ECF" w14:textId="77777777" w:rsidTr="001B4BDE">
        <w:tc>
          <w:tcPr>
            <w:tcW w:w="4508" w:type="dxa"/>
            <w:shd w:val="clear" w:color="auto" w:fill="9CC2E5" w:themeFill="accent5" w:themeFillTint="99"/>
          </w:tcPr>
          <w:p w14:paraId="55525203" w14:textId="77777777" w:rsidR="00F76A87" w:rsidRPr="001B4BDE" w:rsidRDefault="00F76A87" w:rsidP="001B4BDE">
            <w:pPr>
              <w:rPr>
                <w:lang w:val="en-US"/>
              </w:rPr>
            </w:pPr>
            <w:r w:rsidRPr="001B4BDE">
              <w:rPr>
                <w:lang w:val="en-US"/>
              </w:rPr>
              <w:t>Protein subsequences</w:t>
            </w:r>
          </w:p>
        </w:tc>
        <w:tc>
          <w:tcPr>
            <w:tcW w:w="4508" w:type="dxa"/>
            <w:shd w:val="clear" w:color="auto" w:fill="9CC2E5" w:themeFill="accent5" w:themeFillTint="99"/>
          </w:tcPr>
          <w:p w14:paraId="52213007" w14:textId="77777777" w:rsidR="00F76A87" w:rsidRPr="001B4BDE" w:rsidRDefault="00F76A87" w:rsidP="001B4BDE">
            <w:pPr>
              <w:rPr>
                <w:lang w:val="en-US"/>
              </w:rPr>
            </w:pPr>
            <w:proofErr w:type="spellStart"/>
            <w:r w:rsidRPr="001B4BDE">
              <w:rPr>
                <w:lang w:val="en-US"/>
              </w:rPr>
              <w:t>EntityWithAccessionedSequence</w:t>
            </w:r>
            <w:proofErr w:type="spellEnd"/>
          </w:p>
        </w:tc>
      </w:tr>
      <w:tr w:rsidR="00F76A87" w:rsidRPr="001B4BDE" w14:paraId="4ECB9D9E" w14:textId="77777777" w:rsidTr="001B4BDE">
        <w:tc>
          <w:tcPr>
            <w:tcW w:w="4508" w:type="dxa"/>
            <w:shd w:val="clear" w:color="auto" w:fill="DEEAF6" w:themeFill="accent5" w:themeFillTint="33"/>
          </w:tcPr>
          <w:p w14:paraId="4F73D51D" w14:textId="77777777" w:rsidR="00F76A87" w:rsidRPr="001B4BDE" w:rsidRDefault="00F76A87" w:rsidP="001B4BDE">
            <w:pPr>
              <w:rPr>
                <w:lang w:val="en-US"/>
              </w:rPr>
            </w:pPr>
            <w:r w:rsidRPr="001B4BDE">
              <w:rPr>
                <w:lang w:val="en-US"/>
              </w:rPr>
              <w:lastRenderedPageBreak/>
              <w:t>Subsequence start coordinate</w:t>
            </w:r>
          </w:p>
        </w:tc>
        <w:tc>
          <w:tcPr>
            <w:tcW w:w="4508" w:type="dxa"/>
            <w:shd w:val="clear" w:color="auto" w:fill="DEEAF6" w:themeFill="accent5" w:themeFillTint="33"/>
          </w:tcPr>
          <w:p w14:paraId="29C3922D" w14:textId="77777777" w:rsidR="00F76A87" w:rsidRPr="001B4BDE" w:rsidRDefault="00F76A87" w:rsidP="001B4BDE">
            <w:pPr>
              <w:rPr>
                <w:lang w:val="en-US"/>
              </w:rPr>
            </w:pPr>
            <w:r w:rsidRPr="001B4BDE">
              <w:rPr>
                <w:lang w:val="en-US"/>
              </w:rPr>
              <w:t xml:space="preserve">+ </w:t>
            </w:r>
            <w:proofErr w:type="spellStart"/>
            <w:r w:rsidRPr="001B4BDE">
              <w:rPr>
                <w:lang w:val="en-US"/>
              </w:rPr>
              <w:t>startCoordinate</w:t>
            </w:r>
            <w:proofErr w:type="spellEnd"/>
          </w:p>
        </w:tc>
      </w:tr>
      <w:tr w:rsidR="00F76A87" w:rsidRPr="001B4BDE" w14:paraId="1B3DCA2C" w14:textId="77777777" w:rsidTr="001B4BDE">
        <w:tc>
          <w:tcPr>
            <w:tcW w:w="4508" w:type="dxa"/>
            <w:shd w:val="clear" w:color="auto" w:fill="DEEAF6" w:themeFill="accent5" w:themeFillTint="33"/>
          </w:tcPr>
          <w:p w14:paraId="746A84FF" w14:textId="77777777" w:rsidR="00F76A87" w:rsidRPr="001B4BDE" w:rsidRDefault="00F76A87" w:rsidP="001B4BDE">
            <w:pPr>
              <w:rPr>
                <w:lang w:val="en-US"/>
              </w:rPr>
            </w:pPr>
            <w:r w:rsidRPr="001B4BDE">
              <w:rPr>
                <w:lang w:val="en-US"/>
              </w:rPr>
              <w:t>Subsequence end coordinate</w:t>
            </w:r>
          </w:p>
        </w:tc>
        <w:tc>
          <w:tcPr>
            <w:tcW w:w="4508" w:type="dxa"/>
            <w:shd w:val="clear" w:color="auto" w:fill="DEEAF6" w:themeFill="accent5" w:themeFillTint="33"/>
          </w:tcPr>
          <w:p w14:paraId="357D193B" w14:textId="77777777" w:rsidR="00F76A87" w:rsidRPr="001B4BDE" w:rsidRDefault="00F76A87" w:rsidP="001B4BDE">
            <w:pPr>
              <w:rPr>
                <w:lang w:val="en-US"/>
              </w:rPr>
            </w:pPr>
            <w:r w:rsidRPr="001B4BDE">
              <w:rPr>
                <w:lang w:val="en-US"/>
              </w:rPr>
              <w:t xml:space="preserve">+ </w:t>
            </w:r>
            <w:proofErr w:type="spellStart"/>
            <w:r w:rsidRPr="001B4BDE">
              <w:rPr>
                <w:lang w:val="en-US"/>
              </w:rPr>
              <w:t>endCoordinate</w:t>
            </w:r>
            <w:proofErr w:type="spellEnd"/>
          </w:p>
        </w:tc>
      </w:tr>
      <w:tr w:rsidR="00F76A87" w:rsidRPr="001B4BDE" w14:paraId="007B1584" w14:textId="77777777" w:rsidTr="001B4BDE">
        <w:tc>
          <w:tcPr>
            <w:tcW w:w="4508" w:type="dxa"/>
            <w:shd w:val="clear" w:color="auto" w:fill="9CC2E5" w:themeFill="accent5" w:themeFillTint="99"/>
          </w:tcPr>
          <w:p w14:paraId="2C81B661" w14:textId="77777777" w:rsidR="00F76A87" w:rsidRPr="001B4BDE" w:rsidRDefault="00F76A87" w:rsidP="001B4BDE">
            <w:pPr>
              <w:rPr>
                <w:lang w:val="en-US"/>
              </w:rPr>
            </w:pPr>
            <w:r w:rsidRPr="001B4BDE">
              <w:rPr>
                <w:lang w:val="en-US"/>
              </w:rPr>
              <w:t>Proteins in a subcellular location</w:t>
            </w:r>
          </w:p>
        </w:tc>
        <w:tc>
          <w:tcPr>
            <w:tcW w:w="4508" w:type="dxa"/>
            <w:shd w:val="clear" w:color="auto" w:fill="9CC2E5" w:themeFill="accent5" w:themeFillTint="99"/>
          </w:tcPr>
          <w:p w14:paraId="073E6A27" w14:textId="77777777" w:rsidR="00F76A87" w:rsidRPr="001B4BDE" w:rsidRDefault="00F76A87" w:rsidP="001B4BDE">
            <w:pPr>
              <w:rPr>
                <w:lang w:val="en-US"/>
              </w:rPr>
            </w:pPr>
            <w:proofErr w:type="spellStart"/>
            <w:r w:rsidRPr="001B4BDE">
              <w:rPr>
                <w:lang w:val="en-US"/>
              </w:rPr>
              <w:t>EntityWithAccessionedSequence</w:t>
            </w:r>
            <w:proofErr w:type="spellEnd"/>
          </w:p>
        </w:tc>
      </w:tr>
      <w:tr w:rsidR="00F76A87" w:rsidRPr="001B4BDE" w14:paraId="5089589D" w14:textId="77777777" w:rsidTr="001B4BDE">
        <w:tc>
          <w:tcPr>
            <w:tcW w:w="4508" w:type="dxa"/>
            <w:shd w:val="clear" w:color="auto" w:fill="9CC2E5" w:themeFill="accent5" w:themeFillTint="99"/>
          </w:tcPr>
          <w:p w14:paraId="0CF5170A" w14:textId="77777777" w:rsidR="00F76A87" w:rsidRPr="001B4BDE" w:rsidRDefault="00F76A87" w:rsidP="001B4BDE">
            <w:pPr>
              <w:rPr>
                <w:lang w:val="en-US"/>
              </w:rPr>
            </w:pPr>
            <w:r w:rsidRPr="001B4BDE">
              <w:rPr>
                <w:lang w:val="en-US"/>
              </w:rPr>
              <w:t>Subcellular location</w:t>
            </w:r>
          </w:p>
        </w:tc>
        <w:tc>
          <w:tcPr>
            <w:tcW w:w="4508" w:type="dxa"/>
            <w:shd w:val="clear" w:color="auto" w:fill="9CC2E5" w:themeFill="accent5" w:themeFillTint="99"/>
          </w:tcPr>
          <w:p w14:paraId="318182F2" w14:textId="77777777" w:rsidR="00F76A87" w:rsidRPr="001B4BDE" w:rsidRDefault="00F76A87" w:rsidP="001B4BDE">
            <w:pPr>
              <w:rPr>
                <w:lang w:val="en-US"/>
              </w:rPr>
            </w:pPr>
            <w:proofErr w:type="spellStart"/>
            <w:r w:rsidRPr="001B4BDE">
              <w:rPr>
                <w:lang w:val="en-US"/>
              </w:rPr>
              <w:t>EntityCompartment</w:t>
            </w:r>
            <w:proofErr w:type="spellEnd"/>
          </w:p>
        </w:tc>
      </w:tr>
      <w:tr w:rsidR="00F76A87" w:rsidRPr="001B4BDE" w14:paraId="7B69E4C3" w14:textId="77777777" w:rsidTr="001B4BDE">
        <w:tc>
          <w:tcPr>
            <w:tcW w:w="4508" w:type="dxa"/>
            <w:shd w:val="clear" w:color="auto" w:fill="DEEAF6" w:themeFill="accent5" w:themeFillTint="33"/>
          </w:tcPr>
          <w:p w14:paraId="4019674C" w14:textId="77777777" w:rsidR="00F76A87" w:rsidRPr="001B4BDE" w:rsidRDefault="00F76A87" w:rsidP="001B4BDE">
            <w:pPr>
              <w:rPr>
                <w:lang w:val="en-US"/>
              </w:rPr>
            </w:pPr>
          </w:p>
        </w:tc>
        <w:tc>
          <w:tcPr>
            <w:tcW w:w="4508" w:type="dxa"/>
            <w:shd w:val="clear" w:color="auto" w:fill="DEEAF6" w:themeFill="accent5" w:themeFillTint="33"/>
          </w:tcPr>
          <w:p w14:paraId="299CB21E" w14:textId="77777777" w:rsidR="00F76A87" w:rsidRPr="001B4BDE" w:rsidRDefault="00F76A87" w:rsidP="001B4BDE">
            <w:pPr>
              <w:rPr>
                <w:lang w:val="en-US"/>
              </w:rPr>
            </w:pPr>
            <w:r w:rsidRPr="001B4BDE">
              <w:rPr>
                <w:lang w:val="en-US"/>
              </w:rPr>
              <w:t>+ name</w:t>
            </w:r>
          </w:p>
        </w:tc>
      </w:tr>
      <w:tr w:rsidR="00F76A87" w:rsidRPr="001B4BDE" w14:paraId="07F25FEE" w14:textId="77777777" w:rsidTr="001B4BDE">
        <w:tc>
          <w:tcPr>
            <w:tcW w:w="4508" w:type="dxa"/>
            <w:shd w:val="clear" w:color="auto" w:fill="9CC2E5" w:themeFill="accent5" w:themeFillTint="99"/>
          </w:tcPr>
          <w:p w14:paraId="287A1210" w14:textId="77777777" w:rsidR="00F76A87" w:rsidRPr="001B4BDE" w:rsidRDefault="00F76A87" w:rsidP="001B4BDE">
            <w:pPr>
              <w:rPr>
                <w:lang w:val="en-US"/>
              </w:rPr>
            </w:pPr>
            <w:r w:rsidRPr="001B4BDE">
              <w:rPr>
                <w:lang w:val="en-US"/>
              </w:rPr>
              <w:t>Proteins in a modified form</w:t>
            </w:r>
          </w:p>
        </w:tc>
        <w:tc>
          <w:tcPr>
            <w:tcW w:w="4508" w:type="dxa"/>
            <w:shd w:val="clear" w:color="auto" w:fill="9CC2E5" w:themeFill="accent5" w:themeFillTint="99"/>
          </w:tcPr>
          <w:p w14:paraId="6E13C827" w14:textId="77777777" w:rsidR="00F76A87" w:rsidRPr="001B4BDE" w:rsidRDefault="00F76A87" w:rsidP="001B4BDE">
            <w:pPr>
              <w:rPr>
                <w:lang w:val="en-US"/>
              </w:rPr>
            </w:pPr>
            <w:proofErr w:type="spellStart"/>
            <w:r w:rsidRPr="001B4BDE">
              <w:rPr>
                <w:lang w:val="en-US"/>
              </w:rPr>
              <w:t>EntityWithAccessionedSequence</w:t>
            </w:r>
            <w:proofErr w:type="spellEnd"/>
          </w:p>
        </w:tc>
      </w:tr>
      <w:tr w:rsidR="00F76A87" w:rsidRPr="001B4BDE" w14:paraId="7CFA2196" w14:textId="77777777" w:rsidTr="001B4BDE">
        <w:tc>
          <w:tcPr>
            <w:tcW w:w="4508" w:type="dxa"/>
            <w:shd w:val="clear" w:color="auto" w:fill="9CC2E5" w:themeFill="accent5" w:themeFillTint="99"/>
          </w:tcPr>
          <w:p w14:paraId="7856E654" w14:textId="77777777" w:rsidR="00F76A87" w:rsidRPr="001B4BDE" w:rsidRDefault="00F76A87" w:rsidP="001B4BDE">
            <w:pPr>
              <w:rPr>
                <w:lang w:val="en-US"/>
              </w:rPr>
            </w:pPr>
            <w:r w:rsidRPr="001B4BDE">
              <w:rPr>
                <w:lang w:val="en-US"/>
              </w:rPr>
              <w:t>Protein Isoform</w:t>
            </w:r>
          </w:p>
        </w:tc>
        <w:tc>
          <w:tcPr>
            <w:tcW w:w="4508" w:type="dxa"/>
            <w:shd w:val="clear" w:color="auto" w:fill="9CC2E5" w:themeFill="accent5" w:themeFillTint="99"/>
          </w:tcPr>
          <w:p w14:paraId="38CF1F8C" w14:textId="77777777" w:rsidR="00F76A87" w:rsidRPr="001B4BDE" w:rsidRDefault="00F76A87" w:rsidP="001B4BDE">
            <w:pPr>
              <w:rPr>
                <w:lang w:val="en-US"/>
              </w:rPr>
            </w:pPr>
            <w:proofErr w:type="spellStart"/>
            <w:r w:rsidRPr="001B4BDE">
              <w:rPr>
                <w:lang w:val="en-US"/>
              </w:rPr>
              <w:t>ReferenceIsoform</w:t>
            </w:r>
            <w:proofErr w:type="spellEnd"/>
          </w:p>
        </w:tc>
      </w:tr>
      <w:tr w:rsidR="00F76A87" w:rsidRPr="001B4BDE" w14:paraId="497BA49A" w14:textId="77777777" w:rsidTr="001B4BDE">
        <w:tc>
          <w:tcPr>
            <w:tcW w:w="4508" w:type="dxa"/>
            <w:shd w:val="clear" w:color="auto" w:fill="DEEAF6" w:themeFill="accent5" w:themeFillTint="33"/>
          </w:tcPr>
          <w:p w14:paraId="22E76EA1" w14:textId="77777777" w:rsidR="00F76A87" w:rsidRPr="001B4BDE" w:rsidRDefault="00F76A87" w:rsidP="001B4BDE">
            <w:pPr>
              <w:rPr>
                <w:lang w:val="en-US"/>
              </w:rPr>
            </w:pPr>
          </w:p>
        </w:tc>
        <w:tc>
          <w:tcPr>
            <w:tcW w:w="4508" w:type="dxa"/>
            <w:shd w:val="clear" w:color="auto" w:fill="DEEAF6" w:themeFill="accent5" w:themeFillTint="33"/>
          </w:tcPr>
          <w:p w14:paraId="238BE923" w14:textId="77777777" w:rsidR="00F76A87" w:rsidRPr="001B4BDE" w:rsidRDefault="00F76A87" w:rsidP="001B4BDE">
            <w:pPr>
              <w:rPr>
                <w:lang w:val="en-US"/>
              </w:rPr>
            </w:pPr>
            <w:r w:rsidRPr="001B4BDE">
              <w:rPr>
                <w:lang w:val="en-US"/>
              </w:rPr>
              <w:t xml:space="preserve">+ </w:t>
            </w:r>
            <w:proofErr w:type="spellStart"/>
            <w:r w:rsidRPr="001B4BDE">
              <w:rPr>
                <w:lang w:val="en-US"/>
              </w:rPr>
              <w:t>variantIdentifier</w:t>
            </w:r>
            <w:proofErr w:type="spellEnd"/>
          </w:p>
        </w:tc>
      </w:tr>
      <w:tr w:rsidR="00F76A87" w:rsidRPr="001B4BDE" w14:paraId="0B748BDB" w14:textId="77777777" w:rsidTr="001B4BDE">
        <w:tc>
          <w:tcPr>
            <w:tcW w:w="4508" w:type="dxa"/>
            <w:shd w:val="clear" w:color="auto" w:fill="9CC2E5" w:themeFill="accent5" w:themeFillTint="99"/>
          </w:tcPr>
          <w:p w14:paraId="27668D53" w14:textId="77777777" w:rsidR="00F76A87" w:rsidRPr="001B4BDE" w:rsidRDefault="00F76A87" w:rsidP="001B4BDE">
            <w:pPr>
              <w:rPr>
                <w:lang w:val="en-US"/>
              </w:rPr>
            </w:pPr>
            <w:r w:rsidRPr="001B4BDE">
              <w:rPr>
                <w:lang w:val="en-US"/>
              </w:rPr>
              <w:t>Post-translational modification</w:t>
            </w:r>
          </w:p>
        </w:tc>
        <w:tc>
          <w:tcPr>
            <w:tcW w:w="4508" w:type="dxa"/>
            <w:shd w:val="clear" w:color="auto" w:fill="9CC2E5" w:themeFill="accent5" w:themeFillTint="99"/>
          </w:tcPr>
          <w:p w14:paraId="244879C7" w14:textId="77777777" w:rsidR="00F76A87" w:rsidRPr="001B4BDE" w:rsidRDefault="00F76A87" w:rsidP="001B4BDE">
            <w:pPr>
              <w:rPr>
                <w:lang w:val="en-US"/>
              </w:rPr>
            </w:pPr>
            <w:proofErr w:type="spellStart"/>
            <w:r w:rsidRPr="001B4BDE">
              <w:rPr>
                <w:lang w:val="en-US"/>
              </w:rPr>
              <w:t>TranslationalModification</w:t>
            </w:r>
            <w:proofErr w:type="spellEnd"/>
          </w:p>
        </w:tc>
      </w:tr>
      <w:tr w:rsidR="00F76A87" w:rsidRPr="001B4BDE" w14:paraId="6BB3F7AD" w14:textId="77777777" w:rsidTr="001B4BDE">
        <w:tc>
          <w:tcPr>
            <w:tcW w:w="4508" w:type="dxa"/>
            <w:shd w:val="clear" w:color="auto" w:fill="DEEAF6" w:themeFill="accent5" w:themeFillTint="33"/>
          </w:tcPr>
          <w:p w14:paraId="11260BC1" w14:textId="77777777" w:rsidR="00F76A87" w:rsidRPr="001B4BDE" w:rsidRDefault="00F76A87" w:rsidP="001B4BDE">
            <w:pPr>
              <w:rPr>
                <w:lang w:val="en-US"/>
              </w:rPr>
            </w:pPr>
          </w:p>
        </w:tc>
        <w:tc>
          <w:tcPr>
            <w:tcW w:w="4508" w:type="dxa"/>
            <w:shd w:val="clear" w:color="auto" w:fill="DEEAF6" w:themeFill="accent5" w:themeFillTint="33"/>
          </w:tcPr>
          <w:p w14:paraId="7B9DB19E" w14:textId="77777777" w:rsidR="00F76A87" w:rsidRPr="001B4BDE" w:rsidRDefault="00F76A87" w:rsidP="001B4BDE">
            <w:pPr>
              <w:rPr>
                <w:lang w:val="en-US"/>
              </w:rPr>
            </w:pPr>
            <w:r w:rsidRPr="001B4BDE">
              <w:rPr>
                <w:lang w:val="en-US"/>
              </w:rPr>
              <w:t xml:space="preserve">+ </w:t>
            </w:r>
            <w:proofErr w:type="spellStart"/>
            <w:r w:rsidRPr="001B4BDE">
              <w:rPr>
                <w:lang w:val="en-US"/>
              </w:rPr>
              <w:t>psiMod</w:t>
            </w:r>
            <w:proofErr w:type="spellEnd"/>
          </w:p>
        </w:tc>
      </w:tr>
      <w:tr w:rsidR="00F76A87" w:rsidRPr="001B4BDE" w14:paraId="50CA18A5" w14:textId="77777777" w:rsidTr="001B4BDE">
        <w:tc>
          <w:tcPr>
            <w:tcW w:w="4508" w:type="dxa"/>
            <w:shd w:val="clear" w:color="auto" w:fill="DEEAF6" w:themeFill="accent5" w:themeFillTint="33"/>
          </w:tcPr>
          <w:p w14:paraId="72319CA8" w14:textId="77777777" w:rsidR="00F76A87" w:rsidRPr="001B4BDE" w:rsidRDefault="00F76A87" w:rsidP="001B4BDE">
            <w:pPr>
              <w:rPr>
                <w:lang w:val="en-US"/>
              </w:rPr>
            </w:pPr>
          </w:p>
        </w:tc>
        <w:tc>
          <w:tcPr>
            <w:tcW w:w="4508" w:type="dxa"/>
            <w:shd w:val="clear" w:color="auto" w:fill="DEEAF6" w:themeFill="accent5" w:themeFillTint="33"/>
          </w:tcPr>
          <w:p w14:paraId="7453E020" w14:textId="77777777" w:rsidR="00F76A87" w:rsidRPr="001B4BDE" w:rsidRDefault="00F76A87" w:rsidP="001B4BDE">
            <w:pPr>
              <w:rPr>
                <w:lang w:val="en-US"/>
              </w:rPr>
            </w:pPr>
            <w:r w:rsidRPr="001B4BDE">
              <w:rPr>
                <w:lang w:val="en-US"/>
              </w:rPr>
              <w:t>+ coordinate</w:t>
            </w:r>
          </w:p>
        </w:tc>
      </w:tr>
      <w:tr w:rsidR="00F76A87" w:rsidRPr="001B4BDE" w14:paraId="0E0FECE0" w14:textId="77777777" w:rsidTr="001B4BDE">
        <w:tc>
          <w:tcPr>
            <w:tcW w:w="4508" w:type="dxa"/>
            <w:shd w:val="clear" w:color="auto" w:fill="9CC2E5" w:themeFill="accent5" w:themeFillTint="99"/>
          </w:tcPr>
          <w:p w14:paraId="742056DE" w14:textId="77777777" w:rsidR="00F76A87" w:rsidRPr="001B4BDE" w:rsidRDefault="00F76A87" w:rsidP="001B4BDE">
            <w:pPr>
              <w:rPr>
                <w:lang w:val="en-US"/>
              </w:rPr>
            </w:pPr>
            <w:proofErr w:type="spellStart"/>
            <w:r w:rsidRPr="001B4BDE">
              <w:rPr>
                <w:lang w:val="en-US"/>
              </w:rPr>
              <w:t>PsiMod</w:t>
            </w:r>
            <w:proofErr w:type="spellEnd"/>
            <w:r w:rsidRPr="001B4BDE">
              <w:rPr>
                <w:lang w:val="en-US"/>
              </w:rPr>
              <w:t xml:space="preserve"> term</w:t>
            </w:r>
          </w:p>
        </w:tc>
        <w:tc>
          <w:tcPr>
            <w:tcW w:w="4508" w:type="dxa"/>
            <w:shd w:val="clear" w:color="auto" w:fill="9CC2E5" w:themeFill="accent5" w:themeFillTint="99"/>
          </w:tcPr>
          <w:p w14:paraId="17B17631" w14:textId="77777777" w:rsidR="00F76A87" w:rsidRPr="001B4BDE" w:rsidRDefault="00F76A87" w:rsidP="001B4BDE">
            <w:pPr>
              <w:rPr>
                <w:lang w:val="en-US"/>
              </w:rPr>
            </w:pPr>
            <w:proofErr w:type="spellStart"/>
            <w:r w:rsidRPr="001B4BDE">
              <w:rPr>
                <w:lang w:val="en-US"/>
              </w:rPr>
              <w:t>PsiMod</w:t>
            </w:r>
            <w:proofErr w:type="spellEnd"/>
          </w:p>
        </w:tc>
      </w:tr>
      <w:tr w:rsidR="00F76A87" w:rsidRPr="001B4BDE" w14:paraId="42904BB8" w14:textId="77777777" w:rsidTr="001B4BDE">
        <w:tc>
          <w:tcPr>
            <w:tcW w:w="4508" w:type="dxa"/>
            <w:shd w:val="clear" w:color="auto" w:fill="DEEAF6" w:themeFill="accent5" w:themeFillTint="33"/>
          </w:tcPr>
          <w:p w14:paraId="13FF1443" w14:textId="77777777" w:rsidR="00F76A87" w:rsidRPr="001B4BDE" w:rsidRDefault="00F76A87" w:rsidP="001B4BDE">
            <w:pPr>
              <w:rPr>
                <w:lang w:val="en-US"/>
              </w:rPr>
            </w:pPr>
          </w:p>
        </w:tc>
        <w:tc>
          <w:tcPr>
            <w:tcW w:w="4508" w:type="dxa"/>
            <w:shd w:val="clear" w:color="auto" w:fill="DEEAF6" w:themeFill="accent5" w:themeFillTint="33"/>
          </w:tcPr>
          <w:p w14:paraId="3BB8FB5F" w14:textId="77777777" w:rsidR="00F76A87" w:rsidRPr="001B4BDE" w:rsidRDefault="00F76A87" w:rsidP="001B4BDE">
            <w:pPr>
              <w:rPr>
                <w:lang w:val="en-US"/>
              </w:rPr>
            </w:pPr>
            <w:r w:rsidRPr="001B4BDE">
              <w:rPr>
                <w:lang w:val="en-US"/>
              </w:rPr>
              <w:t xml:space="preserve">+ </w:t>
            </w:r>
            <w:proofErr w:type="spellStart"/>
            <w:r w:rsidRPr="001B4BDE">
              <w:rPr>
                <w:lang w:val="en-US"/>
              </w:rPr>
              <w:t>databaseName</w:t>
            </w:r>
            <w:proofErr w:type="spellEnd"/>
          </w:p>
        </w:tc>
      </w:tr>
      <w:tr w:rsidR="00F76A87" w:rsidRPr="001B4BDE" w14:paraId="52B18798" w14:textId="77777777" w:rsidTr="001B4BDE">
        <w:tc>
          <w:tcPr>
            <w:tcW w:w="4508" w:type="dxa"/>
            <w:shd w:val="clear" w:color="auto" w:fill="DEEAF6" w:themeFill="accent5" w:themeFillTint="33"/>
          </w:tcPr>
          <w:p w14:paraId="34B5B460" w14:textId="77777777" w:rsidR="00F76A87" w:rsidRPr="001B4BDE" w:rsidRDefault="00F76A87" w:rsidP="001B4BDE">
            <w:pPr>
              <w:rPr>
                <w:lang w:val="en-US"/>
              </w:rPr>
            </w:pPr>
          </w:p>
        </w:tc>
        <w:tc>
          <w:tcPr>
            <w:tcW w:w="4508" w:type="dxa"/>
            <w:shd w:val="clear" w:color="auto" w:fill="DEEAF6" w:themeFill="accent5" w:themeFillTint="33"/>
          </w:tcPr>
          <w:p w14:paraId="39D59B3F" w14:textId="77777777" w:rsidR="00F76A87" w:rsidRPr="001B4BDE" w:rsidRDefault="00F76A87" w:rsidP="001B4BDE">
            <w:pPr>
              <w:rPr>
                <w:lang w:val="en-US"/>
              </w:rPr>
            </w:pPr>
            <w:r w:rsidRPr="001B4BDE">
              <w:rPr>
                <w:lang w:val="en-US"/>
              </w:rPr>
              <w:t xml:space="preserve">+ </w:t>
            </w:r>
            <w:proofErr w:type="spellStart"/>
            <w:r w:rsidRPr="001B4BDE">
              <w:rPr>
                <w:lang w:val="en-US"/>
              </w:rPr>
              <w:t>displayName</w:t>
            </w:r>
            <w:proofErr w:type="spellEnd"/>
          </w:p>
        </w:tc>
      </w:tr>
    </w:tbl>
    <w:p w14:paraId="7FABA589" w14:textId="77777777" w:rsidR="00F76A87" w:rsidRPr="001B4BDE" w:rsidRDefault="00F76A87" w:rsidP="00F76A87">
      <w:pPr>
        <w:rPr>
          <w:lang w:val="en-US"/>
        </w:rPr>
      </w:pPr>
    </w:p>
    <w:p w14:paraId="76FA785F" w14:textId="77777777" w:rsidR="00F76A87" w:rsidRPr="001B4BDE" w:rsidRDefault="00F76A87" w:rsidP="00F76A87">
      <w:pPr>
        <w:pStyle w:val="Heading3"/>
        <w:rPr>
          <w:lang w:val="en-US"/>
        </w:rPr>
      </w:pPr>
      <w:r w:rsidRPr="001B4BDE">
        <w:rPr>
          <w:lang w:val="en-US"/>
        </w:rPr>
        <w:t xml:space="preserve">How are subsequence ranges annotated in </w:t>
      </w:r>
      <w:proofErr w:type="gramStart"/>
      <w:r w:rsidRPr="001B4BDE">
        <w:rPr>
          <w:lang w:val="en-US"/>
        </w:rPr>
        <w:t>Reactome</w:t>
      </w:r>
      <w:proofErr w:type="gramEnd"/>
    </w:p>
    <w:p w14:paraId="01E8BB3E" w14:textId="77777777" w:rsidR="00F76A87" w:rsidRPr="001B4BDE" w:rsidRDefault="00F76A87" w:rsidP="00F76A87">
      <w:pPr>
        <w:rPr>
          <w:lang w:val="en-US"/>
        </w:rPr>
      </w:pPr>
      <w:r w:rsidRPr="001B4BDE">
        <w:rPr>
          <w:lang w:val="en-US"/>
        </w:rPr>
        <w:t>Proteins are commonly processed with cleaving or modifications in order to perform their functions. Very often they do not stay complete the way they are right after translation. For example, the initial residue is removed, because it is just the starting signal of the protein and all of them share that initial methionine. Sometimes, also peptide regions have to be removed so that the protein can actually perform its task. In other situations, only a subsequence of the protein is necessary to perform the task, then it is necessary to specify the range of the subsequence with respect to the full sequence.</w:t>
      </w:r>
    </w:p>
    <w:p w14:paraId="5863EE32" w14:textId="77777777" w:rsidR="00F76A87" w:rsidRPr="001B4BDE" w:rsidRDefault="00F76A87" w:rsidP="00F76A87">
      <w:pPr>
        <w:rPr>
          <w:lang w:val="en-US"/>
        </w:rPr>
      </w:pPr>
    </w:p>
    <w:p w14:paraId="0CB5E89C" w14:textId="77777777" w:rsidR="00F76A87" w:rsidRPr="001B4BDE" w:rsidRDefault="00F76A87" w:rsidP="00F76A87">
      <w:pPr>
        <w:rPr>
          <w:lang w:val="en-US"/>
        </w:rPr>
      </w:pPr>
      <w:r w:rsidRPr="001B4BDE">
        <w:rPr>
          <w:lang w:val="en-US"/>
        </w:rPr>
        <w:t xml:space="preserve">By </w:t>
      </w:r>
      <w:proofErr w:type="gramStart"/>
      <w:r w:rsidRPr="001B4BDE">
        <w:rPr>
          <w:lang w:val="en-US"/>
        </w:rPr>
        <w:t>default</w:t>
      </w:r>
      <w:proofErr w:type="gramEnd"/>
      <w:r w:rsidRPr="001B4BDE">
        <w:rPr>
          <w:lang w:val="en-US"/>
        </w:rPr>
        <w:t xml:space="preserve"> the sequences refer to the canonical sequence of the proteins. In case they refer to other variants of the sequence then, the isoform is specified. </w:t>
      </w:r>
    </w:p>
    <w:p w14:paraId="39A95721" w14:textId="77777777" w:rsidR="00F76A87" w:rsidRPr="001B4BDE" w:rsidRDefault="00F76A87" w:rsidP="00F76A87">
      <w:pPr>
        <w:rPr>
          <w:lang w:val="en-US"/>
        </w:rPr>
      </w:pPr>
    </w:p>
    <w:p w14:paraId="30805825" w14:textId="77777777" w:rsidR="00F76A87" w:rsidRPr="001B4BDE" w:rsidRDefault="00F76A87" w:rsidP="00F76A87">
      <w:pPr>
        <w:rPr>
          <w:lang w:val="en-US"/>
        </w:rPr>
      </w:pPr>
      <w:r w:rsidRPr="001B4BDE">
        <w:rPr>
          <w:lang w:val="en-US"/>
        </w:rPr>
        <w:t>The subsequences of the proteins are represented by the class "</w:t>
      </w:r>
      <w:proofErr w:type="spellStart"/>
      <w:r w:rsidRPr="001B4BDE">
        <w:rPr>
          <w:lang w:val="en-US"/>
        </w:rPr>
        <w:t>EntityWithAccessionedSequence</w:t>
      </w:r>
      <w:proofErr w:type="spellEnd"/>
      <w:r w:rsidRPr="001B4BDE">
        <w:rPr>
          <w:lang w:val="en-US"/>
        </w:rPr>
        <w:t>" (_</w:t>
      </w:r>
      <w:proofErr w:type="spellStart"/>
      <w:r w:rsidRPr="001B4BDE">
        <w:rPr>
          <w:lang w:val="en-US"/>
        </w:rPr>
        <w:t>ewas</w:t>
      </w:r>
      <w:proofErr w:type="spellEnd"/>
      <w:r w:rsidRPr="001B4BDE">
        <w:rPr>
          <w:lang w:val="en-US"/>
        </w:rPr>
        <w:t>_) in Reactome. It always has "</w:t>
      </w:r>
      <w:proofErr w:type="spellStart"/>
      <w:r w:rsidRPr="001B4BDE">
        <w:rPr>
          <w:lang w:val="en-US"/>
        </w:rPr>
        <w:t>startCoordinate</w:t>
      </w:r>
      <w:proofErr w:type="spellEnd"/>
      <w:r w:rsidRPr="001B4BDE">
        <w:rPr>
          <w:lang w:val="en-US"/>
        </w:rPr>
        <w:t>" and "</w:t>
      </w:r>
      <w:proofErr w:type="spellStart"/>
      <w:r w:rsidRPr="001B4BDE">
        <w:rPr>
          <w:lang w:val="en-US"/>
        </w:rPr>
        <w:t>endCoordinate</w:t>
      </w:r>
      <w:proofErr w:type="spellEnd"/>
      <w:r w:rsidRPr="001B4BDE">
        <w:rPr>
          <w:lang w:val="en-US"/>
        </w:rPr>
        <w:t>" fields to specify the start and end amino acids in the full sequence of the protein. When the whole protein sequence is meant, then either the start and end are not specified or the coordinates of the start and end positions of the full sequence are annotated. In some cases, either the start or end coordinate are not known, therefore they are left blank. The display name of the _</w:t>
      </w:r>
      <w:proofErr w:type="spellStart"/>
      <w:r w:rsidRPr="001B4BDE">
        <w:rPr>
          <w:lang w:val="en-US"/>
        </w:rPr>
        <w:t>ewas</w:t>
      </w:r>
      <w:proofErr w:type="spellEnd"/>
      <w:r w:rsidRPr="001B4BDE">
        <w:rPr>
          <w:lang w:val="en-US"/>
        </w:rPr>
        <w:t>_ will contain in parenthesis the subsequence range.</w:t>
      </w:r>
    </w:p>
    <w:p w14:paraId="24D2BAC2" w14:textId="77777777" w:rsidR="00F76A87" w:rsidRPr="001B4BDE" w:rsidRDefault="00F76A87" w:rsidP="00F76A87">
      <w:pPr>
        <w:rPr>
          <w:lang w:val="en-US"/>
        </w:rPr>
      </w:pPr>
    </w:p>
    <w:p w14:paraId="43537600" w14:textId="77777777" w:rsidR="00F76A87" w:rsidRPr="001B4BDE" w:rsidRDefault="00F76A87" w:rsidP="00F76A87">
      <w:pPr>
        <w:pStyle w:val="Heading3"/>
        <w:rPr>
          <w:lang w:val="en-US"/>
        </w:rPr>
      </w:pPr>
      <w:r w:rsidRPr="001B4BDE">
        <w:rPr>
          <w:lang w:val="en-US"/>
        </w:rPr>
        <w:t xml:space="preserve">How are Isoforms annotated in </w:t>
      </w:r>
      <w:proofErr w:type="gramStart"/>
      <w:r w:rsidRPr="001B4BDE">
        <w:rPr>
          <w:lang w:val="en-US"/>
        </w:rPr>
        <w:t>Reactome</w:t>
      </w:r>
      <w:proofErr w:type="gramEnd"/>
    </w:p>
    <w:p w14:paraId="73E2A973" w14:textId="77777777" w:rsidR="00F76A87" w:rsidRPr="001B4BDE" w:rsidRDefault="00F76A87" w:rsidP="00F76A87">
      <w:pPr>
        <w:rPr>
          <w:lang w:val="en-US"/>
        </w:rPr>
      </w:pPr>
    </w:p>
    <w:p w14:paraId="598B9D9B" w14:textId="77777777" w:rsidR="00F76A87" w:rsidRPr="001B4BDE" w:rsidRDefault="00F76A87" w:rsidP="00F76A87">
      <w:pPr>
        <w:rPr>
          <w:lang w:val="en-US"/>
        </w:rPr>
      </w:pPr>
      <w:r w:rsidRPr="001B4BDE">
        <w:rPr>
          <w:lang w:val="en-US"/>
        </w:rPr>
        <w:t xml:space="preserve">The isoform number 1 is the main isoform of the protein, which is selected by </w:t>
      </w:r>
      <w:proofErr w:type="spellStart"/>
      <w:r w:rsidRPr="001B4BDE">
        <w:rPr>
          <w:lang w:val="en-US"/>
        </w:rPr>
        <w:t>UniProt</w:t>
      </w:r>
      <w:proofErr w:type="spellEnd"/>
      <w:r w:rsidRPr="001B4BDE">
        <w:rPr>
          <w:lang w:val="en-US"/>
        </w:rPr>
        <w:t xml:space="preserve">. The isoforms annotated in Reactome are not updated regularly. Therefore, in case the isoform numbering changes in </w:t>
      </w:r>
      <w:proofErr w:type="spellStart"/>
      <w:r w:rsidRPr="001B4BDE">
        <w:rPr>
          <w:lang w:val="en-US"/>
        </w:rPr>
        <w:t>UniProt</w:t>
      </w:r>
      <w:proofErr w:type="spellEnd"/>
      <w:r w:rsidRPr="001B4BDE">
        <w:rPr>
          <w:lang w:val="en-US"/>
        </w:rPr>
        <w:t>, the annotated isoforms in Reactome might diverge from the current ones.</w:t>
      </w:r>
    </w:p>
    <w:p w14:paraId="5C2A34D3" w14:textId="77777777" w:rsidR="00F76A87" w:rsidRPr="001B4BDE" w:rsidRDefault="00F76A87" w:rsidP="00F76A87">
      <w:pPr>
        <w:rPr>
          <w:lang w:val="en-US"/>
        </w:rPr>
      </w:pPr>
    </w:p>
    <w:p w14:paraId="5A39639C" w14:textId="104746A7" w:rsidR="00F76A87" w:rsidRPr="001B4BDE" w:rsidRDefault="00F76A87" w:rsidP="00F76A87">
      <w:pPr>
        <w:rPr>
          <w:lang w:val="en-US"/>
        </w:rPr>
      </w:pPr>
      <w:r w:rsidRPr="001B4BDE">
        <w:rPr>
          <w:lang w:val="en-US"/>
        </w:rPr>
        <w:t xml:space="preserve">When a protein has only one version then there is no need to specify the isoform. The default isoform is "-1", which is often </w:t>
      </w:r>
      <w:r w:rsidR="001B4BDE" w:rsidRPr="001B4BDE">
        <w:rPr>
          <w:lang w:val="en-US"/>
        </w:rPr>
        <w:t>omitted</w:t>
      </w:r>
      <w:r w:rsidRPr="001B4BDE">
        <w:rPr>
          <w:lang w:val="en-US"/>
        </w:rPr>
        <w:t xml:space="preserve">. When an isoform is specified, it means only that isoform can perform the function it is supposed to do. In those cases, even the isoform "-1" will be annotated. Otherwise, there is no need to annotate it. This applies also for the proteins having </w:t>
      </w:r>
      <w:r w:rsidR="001B4BDE" w:rsidRPr="001B4BDE">
        <w:rPr>
          <w:lang w:val="en-US"/>
        </w:rPr>
        <w:t>one</w:t>
      </w:r>
      <w:r w:rsidRPr="001B4BDE">
        <w:rPr>
          <w:lang w:val="en-US"/>
        </w:rPr>
        <w:t xml:space="preserve"> or more isoforms.</w:t>
      </w:r>
    </w:p>
    <w:p w14:paraId="66AF3328" w14:textId="77777777" w:rsidR="00F76A87" w:rsidRPr="001B4BDE" w:rsidRDefault="00F76A87" w:rsidP="00F76A87">
      <w:pPr>
        <w:rPr>
          <w:lang w:val="en-US"/>
        </w:rPr>
      </w:pPr>
    </w:p>
    <w:p w14:paraId="6A4A7D6A" w14:textId="2C97F6C8" w:rsidR="00F76A87" w:rsidRPr="001B4BDE" w:rsidRDefault="00F76A87" w:rsidP="00F76A87">
      <w:pPr>
        <w:rPr>
          <w:lang w:val="en-US"/>
        </w:rPr>
      </w:pPr>
      <w:r w:rsidRPr="001B4BDE">
        <w:rPr>
          <w:lang w:val="en-US"/>
        </w:rPr>
        <w:t xml:space="preserve">// TODO: Create a script to perform a check in Reactome if the coordinates of the subsequence ranges and full sequence coordinates match the ones of the actual sequences in </w:t>
      </w:r>
      <w:proofErr w:type="spellStart"/>
      <w:r w:rsidRPr="001B4BDE">
        <w:rPr>
          <w:lang w:val="en-US"/>
        </w:rPr>
        <w:t>UniProt</w:t>
      </w:r>
      <w:proofErr w:type="spellEnd"/>
      <w:r w:rsidRPr="001B4BDE">
        <w:rPr>
          <w:lang w:val="en-US"/>
        </w:rPr>
        <w:t xml:space="preserve">. Extend to check also the </w:t>
      </w:r>
      <w:r w:rsidR="001B4BDE">
        <w:rPr>
          <w:lang w:val="en-US"/>
        </w:rPr>
        <w:t>PTM</w:t>
      </w:r>
      <w:r w:rsidRPr="001B4BDE">
        <w:rPr>
          <w:lang w:val="en-US"/>
        </w:rPr>
        <w:t xml:space="preserve"> coordinates. In case there are some discrepancies, download the history of the protein from </w:t>
      </w:r>
      <w:proofErr w:type="spellStart"/>
      <w:r w:rsidRPr="001B4BDE">
        <w:rPr>
          <w:lang w:val="en-US"/>
        </w:rPr>
        <w:t>UniProt</w:t>
      </w:r>
      <w:proofErr w:type="spellEnd"/>
      <w:r w:rsidRPr="001B4BDE">
        <w:rPr>
          <w:lang w:val="en-US"/>
        </w:rPr>
        <w:t xml:space="preserve"> and check if the protein was really annotated according to the sequence by that time. OUTPUT the list of </w:t>
      </w:r>
    </w:p>
    <w:p w14:paraId="46BA3D53" w14:textId="77777777" w:rsidR="00F76A87" w:rsidRPr="001B4BDE" w:rsidRDefault="00F76A87" w:rsidP="00F76A87">
      <w:pPr>
        <w:rPr>
          <w:lang w:val="en-US"/>
        </w:rPr>
      </w:pPr>
      <w:r w:rsidRPr="001B4BDE">
        <w:rPr>
          <w:lang w:val="en-US"/>
        </w:rPr>
        <w:t>corrections needed to be made in order to keep the information matched.</w:t>
      </w:r>
    </w:p>
    <w:p w14:paraId="71CF6F9E" w14:textId="33C418CE" w:rsidR="00F76A87" w:rsidRDefault="00F76A87" w:rsidP="00F76A87">
      <w:pPr>
        <w:rPr>
          <w:lang w:val="en-US"/>
        </w:rPr>
      </w:pPr>
      <w:r w:rsidRPr="001B4BDE">
        <w:rPr>
          <w:lang w:val="en-US"/>
        </w:rPr>
        <w:t xml:space="preserve">A </w:t>
      </w:r>
      <w:proofErr w:type="spellStart"/>
      <w:r w:rsidRPr="001B4BDE">
        <w:rPr>
          <w:lang w:val="en-US"/>
        </w:rPr>
        <w:t>unkown</w:t>
      </w:r>
      <w:proofErr w:type="spellEnd"/>
      <w:r w:rsidRPr="001B4BDE">
        <w:rPr>
          <w:lang w:val="en-US"/>
        </w:rPr>
        <w:t xml:space="preserve"> coordinate is annotated by a ‘?’, a null field, an empty field or as -1.</w:t>
      </w:r>
    </w:p>
    <w:p w14:paraId="04F85FBF" w14:textId="192D07EE" w:rsidR="00F535D2" w:rsidRDefault="00F535D2" w:rsidP="00F535D2">
      <w:pPr>
        <w:pStyle w:val="Heading3"/>
        <w:rPr>
          <w:lang w:val="en-US"/>
        </w:rPr>
      </w:pPr>
      <w:r>
        <w:rPr>
          <w:lang w:val="en-US"/>
        </w:rPr>
        <w:t>How are PTMs annotated in Reactome</w:t>
      </w:r>
    </w:p>
    <w:p w14:paraId="747E4E14" w14:textId="2C864F2D" w:rsidR="00091257" w:rsidRDefault="00091257" w:rsidP="00F535D2">
      <w:pPr>
        <w:rPr>
          <w:lang w:val="en-US"/>
        </w:rPr>
      </w:pPr>
    </w:p>
    <w:p w14:paraId="37983934" w14:textId="3E535D7C" w:rsidR="00091257" w:rsidRDefault="00091257" w:rsidP="00F535D2">
      <w:pPr>
        <w:rPr>
          <w:lang w:val="en-US"/>
        </w:rPr>
      </w:pPr>
      <w:r>
        <w:rPr>
          <w:lang w:val="en-US"/>
        </w:rPr>
        <w:t>The number of different annotated protein modifications types from PSI-MOD in Reactome is</w:t>
      </w:r>
      <w:r w:rsidRPr="00091257">
        <w:rPr>
          <w:lang w:val="en-US"/>
        </w:rPr>
        <w:t xml:space="preserve"> </w:t>
      </w:r>
      <w:r w:rsidRPr="002235F6">
        <w:rPr>
          <w:rFonts w:ascii="Helvetica" w:hAnsi="Helvetica" w:cs="Helvetica"/>
          <w:sz w:val="20"/>
          <w:szCs w:val="20"/>
          <w:shd w:val="clear" w:color="auto" w:fill="FFFFFF"/>
          <w:lang w:val="en-US"/>
        </w:rPr>
        <w:t>155.</w:t>
      </w:r>
    </w:p>
    <w:p w14:paraId="128D1242" w14:textId="1C3A2E8F" w:rsidR="00091257" w:rsidRDefault="00091257" w:rsidP="00F535D2">
      <w:pPr>
        <w:rPr>
          <w:lang w:val="en-GB"/>
        </w:rPr>
      </w:pPr>
      <w:r>
        <w:rPr>
          <w:lang w:val="en-GB"/>
        </w:rPr>
        <w:t xml:space="preserve">Frequencies of protein modification types in humans: </w:t>
      </w:r>
    </w:p>
    <w:p w14:paraId="7F18D3C0" w14:textId="24B8BB68" w:rsidR="0042015A" w:rsidRDefault="0042015A" w:rsidP="00F535D2">
      <w:pPr>
        <w:rPr>
          <w:lang w:val="en-GB"/>
        </w:rPr>
      </w:pPr>
      <w:r>
        <w:rPr>
          <w:noProof/>
          <w:lang w:val="en-GB"/>
        </w:rPr>
        <w:drawing>
          <wp:inline distT="0" distB="0" distL="0" distR="0" wp14:anchorId="43351EBD" wp14:editId="0DFB7D8B">
            <wp:extent cx="5731510" cy="3023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MTypesFrequencie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p>
    <w:p w14:paraId="5DFA3CE7" w14:textId="167CE5E0" w:rsidR="00736CA1" w:rsidRDefault="00736CA1" w:rsidP="00F535D2">
      <w:pPr>
        <w:rPr>
          <w:lang w:val="en-GB"/>
        </w:rPr>
      </w:pPr>
      <w:r>
        <w:rPr>
          <w:lang w:val="en-GB"/>
        </w:rPr>
        <w:t xml:space="preserve">The most common types are: </w:t>
      </w:r>
    </w:p>
    <w:p w14:paraId="508B7A45" w14:textId="440128BF" w:rsidR="00736CA1" w:rsidRDefault="00736CA1" w:rsidP="00F535D2">
      <w:pPr>
        <w:rPr>
          <w:lang w:val="en-GB"/>
        </w:rPr>
      </w:pPr>
      <w:r>
        <w:rPr>
          <w:noProof/>
          <w:lang w:val="en-GB"/>
        </w:rPr>
        <w:drawing>
          <wp:inline distT="0" distB="0" distL="0" distR="0" wp14:anchorId="7A3D54D1" wp14:editId="7EE8CCAE">
            <wp:extent cx="5731510" cy="30232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TMTypeFrequencies_Top10.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p>
    <w:p w14:paraId="7B84F2D6" w14:textId="77777777" w:rsidR="00736CA1" w:rsidRPr="00091257" w:rsidRDefault="00736CA1" w:rsidP="00F535D2">
      <w:pPr>
        <w:rPr>
          <w:lang w:val="en-GB"/>
        </w:rPr>
      </w:pPr>
    </w:p>
    <w:p w14:paraId="3DF9F1C4" w14:textId="77777777" w:rsidR="00F76A87" w:rsidRPr="001B4BDE" w:rsidRDefault="00F76A87" w:rsidP="00F76A87">
      <w:pPr>
        <w:rPr>
          <w:lang w:val="en-US"/>
        </w:rPr>
      </w:pPr>
    </w:p>
    <w:p w14:paraId="624FC096" w14:textId="3ABEA4E2" w:rsidR="00826457" w:rsidRDefault="00826457" w:rsidP="00826457">
      <w:pPr>
        <w:pStyle w:val="Heading2"/>
        <w:rPr>
          <w:lang w:val="en-US"/>
        </w:rPr>
      </w:pPr>
      <w:r w:rsidRPr="001B4BDE">
        <w:rPr>
          <w:lang w:val="en-US"/>
        </w:rPr>
        <w:t>Matching input data to reference data</w:t>
      </w:r>
    </w:p>
    <w:p w14:paraId="3EC844BF" w14:textId="07CF2512" w:rsidR="00897D11" w:rsidDel="00845BF3" w:rsidRDefault="00897D11" w:rsidP="00897D11">
      <w:pPr>
        <w:rPr>
          <w:del w:id="0" w:author="Francisco Hernández" w:date="2017-11-24T12:25:00Z"/>
          <w:lang w:val="en-US"/>
        </w:rPr>
      </w:pPr>
    </w:p>
    <w:p w14:paraId="7A455D7F" w14:textId="329440E1" w:rsidR="00897D11" w:rsidRDefault="00897D11" w:rsidP="00826457">
      <w:pPr>
        <w:rPr>
          <w:lang w:val="en-US"/>
        </w:rPr>
      </w:pPr>
      <w:r>
        <w:rPr>
          <w:lang w:val="en-US"/>
        </w:rPr>
        <w:t xml:space="preserve">To search for reactions and pathways in the reference database it is necessary to decide if each entity in the input is equivalent to an entity in the database. That is the case for proteins, small molecules, gene names etc. </w:t>
      </w:r>
    </w:p>
    <w:p w14:paraId="7C89D612" w14:textId="32B73E27" w:rsidR="00897D11" w:rsidRDefault="00897D11" w:rsidP="00826457">
      <w:pPr>
        <w:rPr>
          <w:lang w:val="en-US"/>
        </w:rPr>
      </w:pPr>
      <w:r>
        <w:rPr>
          <w:lang w:val="en-US"/>
        </w:rPr>
        <w:t>For ou</w:t>
      </w:r>
      <w:r w:rsidR="00A920E5">
        <w:rPr>
          <w:lang w:val="en-US"/>
        </w:rPr>
        <w:t>r</w:t>
      </w:r>
      <w:r>
        <w:rPr>
          <w:lang w:val="en-US"/>
        </w:rPr>
        <w:t xml:space="preserve"> purposes, we will only focus on sample sets related to proteins.</w:t>
      </w:r>
    </w:p>
    <w:p w14:paraId="289C2E8F" w14:textId="28FB593C" w:rsidR="00826457" w:rsidRDefault="00A920E5" w:rsidP="00826457">
      <w:pPr>
        <w:rPr>
          <w:lang w:val="en-US"/>
        </w:rPr>
      </w:pPr>
      <w:r w:rsidRPr="00A920E5">
        <w:rPr>
          <w:lang w:val="en-US"/>
        </w:rPr>
        <w:t xml:space="preserve">We call </w:t>
      </w:r>
      <w:r>
        <w:rPr>
          <w:i/>
          <w:lang w:val="en-US"/>
        </w:rPr>
        <w:t>m</w:t>
      </w:r>
      <w:r w:rsidR="00826457" w:rsidRPr="001B4BDE">
        <w:rPr>
          <w:i/>
          <w:lang w:val="en-US"/>
        </w:rPr>
        <w:t>atching</w:t>
      </w:r>
      <w:r w:rsidR="00826457" w:rsidRPr="001B4BDE">
        <w:rPr>
          <w:lang w:val="en-US"/>
        </w:rPr>
        <w:t xml:space="preserve"> </w:t>
      </w:r>
      <w:r>
        <w:rPr>
          <w:lang w:val="en-US"/>
        </w:rPr>
        <w:t>the process of</w:t>
      </w:r>
      <w:r w:rsidR="00826457" w:rsidRPr="001B4BDE">
        <w:rPr>
          <w:lang w:val="en-US"/>
        </w:rPr>
        <w:t xml:space="preserve"> deciding if an input </w:t>
      </w:r>
      <w:r>
        <w:rPr>
          <w:lang w:val="en-US"/>
        </w:rPr>
        <w:t>protein/</w:t>
      </w:r>
      <w:r w:rsidR="00826457" w:rsidRPr="001B4BDE">
        <w:rPr>
          <w:lang w:val="en-US"/>
        </w:rPr>
        <w:t xml:space="preserve">proteoform </w:t>
      </w:r>
      <w:r>
        <w:rPr>
          <w:lang w:val="en-US"/>
        </w:rPr>
        <w:t>is equivalent to</w:t>
      </w:r>
      <w:r w:rsidR="001B4BDE">
        <w:rPr>
          <w:lang w:val="en-US"/>
        </w:rPr>
        <w:t xml:space="preserve"> a</w:t>
      </w:r>
      <w:r w:rsidR="00F535D2">
        <w:rPr>
          <w:lang w:val="en-US"/>
        </w:rPr>
        <w:t xml:space="preserve"> </w:t>
      </w:r>
      <w:r>
        <w:rPr>
          <w:lang w:val="en-US"/>
        </w:rPr>
        <w:t>protein/p</w:t>
      </w:r>
      <w:r w:rsidR="00826457" w:rsidRPr="001B4BDE">
        <w:rPr>
          <w:lang w:val="en-US"/>
        </w:rPr>
        <w:t>roteoform in the database.</w:t>
      </w:r>
      <w:r w:rsidR="00F535D2">
        <w:rPr>
          <w:lang w:val="en-US"/>
        </w:rPr>
        <w:t xml:space="preserve"> </w:t>
      </w:r>
      <w:r w:rsidR="001B4BDE">
        <w:rPr>
          <w:lang w:val="en-US"/>
        </w:rPr>
        <w:t>We sa</w:t>
      </w:r>
      <w:r w:rsidR="00F535D2">
        <w:rPr>
          <w:lang w:val="en-US"/>
        </w:rPr>
        <w:t>y</w:t>
      </w:r>
      <w:r w:rsidR="001B4BDE">
        <w:rPr>
          <w:lang w:val="en-US"/>
        </w:rPr>
        <w:t xml:space="preserve"> an input proteoform </w:t>
      </w:r>
      <w:r w:rsidR="001B4BDE" w:rsidRPr="00A920E5">
        <w:rPr>
          <w:i/>
          <w:lang w:val="en-US"/>
        </w:rPr>
        <w:t>matches</w:t>
      </w:r>
      <w:r w:rsidR="001B4BDE">
        <w:rPr>
          <w:lang w:val="en-US"/>
        </w:rPr>
        <w:t xml:space="preserve"> a reference proteoform if </w:t>
      </w:r>
      <w:del w:id="1" w:author="Marc Vaudel" w:date="2017-11-24T12:59:00Z">
        <w:r w:rsidR="001B4BDE" w:rsidDel="002235F6">
          <w:rPr>
            <w:lang w:val="en-US"/>
          </w:rPr>
          <w:delText xml:space="preserve">they </w:delText>
        </w:r>
      </w:del>
      <w:ins w:id="2" w:author="Marc Vaudel" w:date="2017-11-24T12:59:00Z">
        <w:r w:rsidR="002235F6">
          <w:rPr>
            <w:lang w:val="en-US"/>
          </w:rPr>
          <w:t xml:space="preserve">it </w:t>
        </w:r>
      </w:ins>
      <w:r w:rsidR="001B4BDE">
        <w:rPr>
          <w:lang w:val="en-US"/>
        </w:rPr>
        <w:t>fulfill</w:t>
      </w:r>
      <w:ins w:id="3" w:author="Marc Vaudel" w:date="2017-11-24T12:59:00Z">
        <w:r w:rsidR="002235F6">
          <w:rPr>
            <w:lang w:val="en-US"/>
          </w:rPr>
          <w:t>s</w:t>
        </w:r>
      </w:ins>
      <w:r w:rsidR="001B4BDE">
        <w:rPr>
          <w:lang w:val="en-US"/>
        </w:rPr>
        <w:t xml:space="preserve"> certain conditions described in the following</w:t>
      </w:r>
      <w:del w:id="4" w:author="Marc Vaudel" w:date="2017-11-24T12:59:00Z">
        <w:r w:rsidR="001B4BDE" w:rsidDel="002235F6">
          <w:rPr>
            <w:lang w:val="en-US"/>
          </w:rPr>
          <w:delText xml:space="preserve"> approaches</w:delText>
        </w:r>
      </w:del>
      <w:r>
        <w:rPr>
          <w:lang w:val="en-US"/>
        </w:rPr>
        <w:t>.</w:t>
      </w:r>
    </w:p>
    <w:p w14:paraId="49C1A93B" w14:textId="03CE9837" w:rsidR="00A920E5" w:rsidRPr="001B4BDE" w:rsidRDefault="00A920E5" w:rsidP="00826457">
      <w:pPr>
        <w:rPr>
          <w:lang w:val="en-US"/>
        </w:rPr>
      </w:pPr>
      <w:r>
        <w:rPr>
          <w:lang w:val="en-US"/>
        </w:rPr>
        <w:t xml:space="preserve">We propose to implement a new approach that takes different forms of proteins to </w:t>
      </w:r>
      <w:del w:id="5" w:author="Marc Vaudel" w:date="2017-11-24T12:59:00Z">
        <w:r w:rsidDel="002235F6">
          <w:rPr>
            <w:lang w:val="en-US"/>
          </w:rPr>
          <w:delText xml:space="preserve">filter out the results and </w:delText>
        </w:r>
      </w:del>
      <w:r>
        <w:rPr>
          <w:lang w:val="en-US"/>
        </w:rPr>
        <w:t xml:space="preserve">make </w:t>
      </w:r>
      <w:del w:id="6" w:author="Marc Vaudel" w:date="2017-11-24T12:59:00Z">
        <w:r w:rsidDel="002235F6">
          <w:rPr>
            <w:lang w:val="en-US"/>
          </w:rPr>
          <w:delText xml:space="preserve">them </w:delText>
        </w:r>
      </w:del>
      <w:ins w:id="7" w:author="Marc Vaudel" w:date="2017-11-24T12:59:00Z">
        <w:r w:rsidR="002235F6">
          <w:rPr>
            <w:lang w:val="en-US"/>
          </w:rPr>
          <w:t xml:space="preserve">results </w:t>
        </w:r>
      </w:ins>
      <w:r>
        <w:rPr>
          <w:lang w:val="en-US"/>
        </w:rPr>
        <w:t>more specific. Several options are possible. We explain some of them briefly.</w:t>
      </w:r>
    </w:p>
    <w:p w14:paraId="3F61E751" w14:textId="5B36D4D5" w:rsidR="00A920E5" w:rsidRDefault="00A920E5" w:rsidP="00A920E5">
      <w:pPr>
        <w:pStyle w:val="Heading3"/>
        <w:rPr>
          <w:lang w:val="en-US"/>
        </w:rPr>
      </w:pPr>
      <w:r>
        <w:rPr>
          <w:lang w:val="en-US"/>
        </w:rPr>
        <w:t xml:space="preserve">Protein only </w:t>
      </w:r>
    </w:p>
    <w:p w14:paraId="54098C96" w14:textId="0A9EEC98" w:rsidR="00A920E5" w:rsidRDefault="00AD0223" w:rsidP="00F535D2">
      <w:pPr>
        <w:rPr>
          <w:lang w:val="en-US"/>
        </w:rPr>
      </w:pPr>
      <w:r>
        <w:rPr>
          <w:lang w:val="en-US"/>
        </w:rPr>
        <w:t xml:space="preserve">The </w:t>
      </w:r>
      <w:r w:rsidR="00A920E5">
        <w:rPr>
          <w:lang w:val="en-US"/>
        </w:rPr>
        <w:t>previously implemented</w:t>
      </w:r>
      <w:r>
        <w:rPr>
          <w:lang w:val="en-US"/>
        </w:rPr>
        <w:t xml:space="preserve"> approach in Reactome </w:t>
      </w:r>
      <w:r w:rsidR="00A920E5">
        <w:rPr>
          <w:lang w:val="en-US"/>
        </w:rPr>
        <w:t xml:space="preserve">that </w:t>
      </w:r>
      <w:r>
        <w:rPr>
          <w:lang w:val="en-US"/>
        </w:rPr>
        <w:t>does not consider proteoforms altogether</w:t>
      </w:r>
      <w:r w:rsidR="00A920E5">
        <w:rPr>
          <w:lang w:val="en-US"/>
        </w:rPr>
        <w:t xml:space="preserve">. It uses </w:t>
      </w:r>
      <w:r>
        <w:rPr>
          <w:lang w:val="en-US"/>
        </w:rPr>
        <w:t>only the protein accession numbers</w:t>
      </w:r>
      <w:r w:rsidR="00A920E5">
        <w:rPr>
          <w:lang w:val="en-US"/>
        </w:rPr>
        <w:t xml:space="preserve"> to decide if the protein is annotated in the database or not. Then it performs a search for reactions</w:t>
      </w:r>
      <w:r>
        <w:rPr>
          <w:lang w:val="en-US"/>
        </w:rPr>
        <w:t xml:space="preserve"> and pathways where the</w:t>
      </w:r>
      <w:r w:rsidR="00A920E5">
        <w:rPr>
          <w:lang w:val="en-US"/>
        </w:rPr>
        <w:t xml:space="preserve"> matched proteins </w:t>
      </w:r>
      <w:r>
        <w:rPr>
          <w:lang w:val="en-US"/>
        </w:rPr>
        <w:t>are participant.</w:t>
      </w:r>
      <w:r w:rsidR="00110482">
        <w:rPr>
          <w:lang w:val="en-US"/>
        </w:rPr>
        <w:t xml:space="preserve"> </w:t>
      </w:r>
    </w:p>
    <w:p w14:paraId="4DB97AB5" w14:textId="0DE7410A" w:rsidR="00D26073" w:rsidRDefault="00110482" w:rsidP="00F535D2">
      <w:pPr>
        <w:pStyle w:val="Heading3"/>
        <w:rPr>
          <w:lang w:val="en-US"/>
        </w:rPr>
      </w:pPr>
      <w:r>
        <w:rPr>
          <w:lang w:val="en-US"/>
        </w:rPr>
        <w:t>Full proteoform match</w:t>
      </w:r>
    </w:p>
    <w:p w14:paraId="7BB6CA7C" w14:textId="4CB99FCE" w:rsidR="00A920E5" w:rsidRPr="00A920E5" w:rsidRDefault="00A920E5" w:rsidP="00A920E5">
      <w:pPr>
        <w:rPr>
          <w:lang w:val="en-US"/>
        </w:rPr>
      </w:pPr>
      <w:r>
        <w:rPr>
          <w:lang w:val="en-US"/>
        </w:rPr>
        <w:t>The input contains not only protein identifiers but proteoforms in any format. Proteoforms are matched with the ones contained in the reference database so that the reaction and pathway search is performed using proteoforms instead of proteins.</w:t>
      </w:r>
    </w:p>
    <w:p w14:paraId="3A2E1E7C" w14:textId="2D2C7123" w:rsidR="00D26073" w:rsidRPr="001B4BDE" w:rsidRDefault="00D26073" w:rsidP="00D26073">
      <w:pPr>
        <w:rPr>
          <w:lang w:val="en-US"/>
        </w:rPr>
      </w:pPr>
      <w:r w:rsidRPr="001B4BDE">
        <w:rPr>
          <w:lang w:val="en-US"/>
        </w:rPr>
        <w:t>The conditions needed to say an input proteoform is the same as a reference proteoform:</w:t>
      </w:r>
    </w:p>
    <w:p w14:paraId="168CE812" w14:textId="5FA7C6F3" w:rsidR="00D26073" w:rsidRPr="001B4BDE" w:rsidRDefault="00D26073" w:rsidP="00D26073">
      <w:pPr>
        <w:pStyle w:val="ListParagraph"/>
        <w:numPr>
          <w:ilvl w:val="0"/>
          <w:numId w:val="19"/>
        </w:numPr>
        <w:rPr>
          <w:lang w:val="en-US"/>
        </w:rPr>
      </w:pPr>
      <w:r w:rsidRPr="001B4BDE">
        <w:rPr>
          <w:lang w:val="en-US"/>
        </w:rPr>
        <w:t xml:space="preserve">The </w:t>
      </w:r>
      <w:proofErr w:type="spellStart"/>
      <w:r w:rsidRPr="001B4BDE">
        <w:rPr>
          <w:lang w:val="en-US"/>
        </w:rPr>
        <w:t>Uniprot</w:t>
      </w:r>
      <w:proofErr w:type="spellEnd"/>
      <w:r w:rsidRPr="001B4BDE">
        <w:rPr>
          <w:lang w:val="en-US"/>
        </w:rPr>
        <w:t xml:space="preserve"> Accession is </w:t>
      </w:r>
      <w:r w:rsidR="005C3714">
        <w:rPr>
          <w:lang w:val="en-US"/>
        </w:rPr>
        <w:t>found,</w:t>
      </w:r>
      <w:r w:rsidR="00110482">
        <w:rPr>
          <w:lang w:val="en-US"/>
        </w:rPr>
        <w:t xml:space="preserve"> and it is </w:t>
      </w:r>
      <w:r w:rsidRPr="001B4BDE">
        <w:rPr>
          <w:lang w:val="en-US"/>
        </w:rPr>
        <w:t>the same</w:t>
      </w:r>
    </w:p>
    <w:p w14:paraId="7471B8EC" w14:textId="6369064C" w:rsidR="00D26073" w:rsidRPr="001B4BDE" w:rsidRDefault="00D26073" w:rsidP="00D26073">
      <w:pPr>
        <w:pStyle w:val="ListParagraph"/>
        <w:numPr>
          <w:ilvl w:val="0"/>
          <w:numId w:val="19"/>
        </w:numPr>
        <w:rPr>
          <w:lang w:val="en-US"/>
        </w:rPr>
      </w:pPr>
      <w:r w:rsidRPr="001B4BDE">
        <w:rPr>
          <w:lang w:val="en-US"/>
        </w:rPr>
        <w:t>The Isoform:</w:t>
      </w:r>
    </w:p>
    <w:p w14:paraId="114FF23E" w14:textId="4F210835" w:rsidR="00D26073" w:rsidRPr="001B4BDE" w:rsidRDefault="00D26073" w:rsidP="00D26073">
      <w:pPr>
        <w:pStyle w:val="ListParagraph"/>
        <w:numPr>
          <w:ilvl w:val="1"/>
          <w:numId w:val="19"/>
        </w:numPr>
        <w:rPr>
          <w:lang w:val="en-US"/>
        </w:rPr>
      </w:pPr>
      <w:r w:rsidRPr="001B4BDE">
        <w:rPr>
          <w:lang w:val="en-US"/>
        </w:rPr>
        <w:t>If provided it is the same</w:t>
      </w:r>
    </w:p>
    <w:p w14:paraId="0A4753D3" w14:textId="761B95C3" w:rsidR="00D26073" w:rsidRPr="001B4BDE" w:rsidRDefault="00D26073" w:rsidP="00D26073">
      <w:pPr>
        <w:pStyle w:val="ListParagraph"/>
        <w:numPr>
          <w:ilvl w:val="1"/>
          <w:numId w:val="19"/>
        </w:numPr>
        <w:rPr>
          <w:lang w:val="en-US"/>
        </w:rPr>
      </w:pPr>
      <w:commentRangeStart w:id="8"/>
      <w:r w:rsidRPr="001B4BDE">
        <w:rPr>
          <w:lang w:val="en-US"/>
        </w:rPr>
        <w:t>If not provided it should be missing in the reference too.</w:t>
      </w:r>
      <w:commentRangeEnd w:id="8"/>
      <w:r w:rsidR="002235F6">
        <w:rPr>
          <w:rStyle w:val="CommentReference"/>
        </w:rPr>
        <w:commentReference w:id="8"/>
      </w:r>
    </w:p>
    <w:p w14:paraId="1B4D5433" w14:textId="0F30F241" w:rsidR="00D26073" w:rsidRPr="001B4BDE" w:rsidRDefault="00D26073" w:rsidP="00D26073">
      <w:pPr>
        <w:pStyle w:val="ListParagraph"/>
        <w:numPr>
          <w:ilvl w:val="0"/>
          <w:numId w:val="19"/>
        </w:numPr>
        <w:rPr>
          <w:lang w:val="en-US"/>
        </w:rPr>
      </w:pPr>
      <w:r w:rsidRPr="001B4BDE">
        <w:rPr>
          <w:lang w:val="en-US"/>
        </w:rPr>
        <w:t>The subsequence range:</w:t>
      </w:r>
    </w:p>
    <w:p w14:paraId="27B48317" w14:textId="0012352A" w:rsidR="005C3714" w:rsidRPr="005C3714" w:rsidRDefault="005C3714" w:rsidP="005C3714">
      <w:pPr>
        <w:pStyle w:val="ListParagraph"/>
        <w:numPr>
          <w:ilvl w:val="1"/>
          <w:numId w:val="19"/>
        </w:numPr>
        <w:rPr>
          <w:lang w:val="en-US"/>
        </w:rPr>
      </w:pPr>
      <w:r w:rsidRPr="001B4BDE">
        <w:rPr>
          <w:lang w:val="en-US"/>
        </w:rPr>
        <w:t xml:space="preserve">If provided the </w:t>
      </w:r>
      <w:r>
        <w:rPr>
          <w:lang w:val="en-US"/>
        </w:rPr>
        <w:t>coordinates</w:t>
      </w:r>
      <w:r w:rsidRPr="001B4BDE">
        <w:rPr>
          <w:lang w:val="en-US"/>
        </w:rPr>
        <w:t xml:space="preserve"> should be the same.</w:t>
      </w:r>
    </w:p>
    <w:p w14:paraId="63CA4FEC" w14:textId="6E227A57" w:rsidR="00D26073" w:rsidRPr="001B4BDE" w:rsidRDefault="00D26073" w:rsidP="00D26073">
      <w:pPr>
        <w:pStyle w:val="ListParagraph"/>
        <w:numPr>
          <w:ilvl w:val="1"/>
          <w:numId w:val="19"/>
        </w:numPr>
        <w:rPr>
          <w:lang w:val="en-US"/>
        </w:rPr>
      </w:pPr>
      <w:r w:rsidRPr="001B4BDE">
        <w:rPr>
          <w:lang w:val="en-US"/>
        </w:rPr>
        <w:t xml:space="preserve">If not provided, then the reference proteoforms can have any </w:t>
      </w:r>
      <w:r w:rsidR="005C3714">
        <w:rPr>
          <w:lang w:val="en-US"/>
        </w:rPr>
        <w:t>coordinates</w:t>
      </w:r>
      <w:r w:rsidRPr="001B4BDE">
        <w:rPr>
          <w:lang w:val="en-US"/>
        </w:rPr>
        <w:t>.</w:t>
      </w:r>
    </w:p>
    <w:p w14:paraId="2E5DF595" w14:textId="1B8EF17E" w:rsidR="00D26073" w:rsidRPr="001B4BDE" w:rsidRDefault="00311ABA" w:rsidP="00D26073">
      <w:pPr>
        <w:pStyle w:val="ListParagraph"/>
        <w:numPr>
          <w:ilvl w:val="0"/>
          <w:numId w:val="19"/>
        </w:numPr>
        <w:rPr>
          <w:lang w:val="en-US"/>
        </w:rPr>
      </w:pPr>
      <w:r w:rsidRPr="001B4BDE">
        <w:rPr>
          <w:lang w:val="en-US"/>
        </w:rPr>
        <w:t>The PTMs:</w:t>
      </w:r>
    </w:p>
    <w:p w14:paraId="55D32DDD" w14:textId="4167B273" w:rsidR="00311ABA" w:rsidRPr="001B4BDE" w:rsidRDefault="00311ABA" w:rsidP="00311ABA">
      <w:pPr>
        <w:pStyle w:val="ListParagraph"/>
        <w:numPr>
          <w:ilvl w:val="1"/>
          <w:numId w:val="19"/>
        </w:numPr>
        <w:rPr>
          <w:lang w:val="en-US"/>
        </w:rPr>
      </w:pPr>
      <w:r w:rsidRPr="001B4BDE">
        <w:rPr>
          <w:lang w:val="en-US"/>
        </w:rPr>
        <w:t xml:space="preserve">The input and reference have the same </w:t>
      </w:r>
      <w:del w:id="9" w:author="Marc Vaudel" w:date="2017-11-24T13:01:00Z">
        <w:r w:rsidR="001B4BDE" w:rsidRPr="001B4BDE" w:rsidDel="002235F6">
          <w:rPr>
            <w:lang w:val="en-US"/>
          </w:rPr>
          <w:delText>amount</w:delText>
        </w:r>
        <w:r w:rsidRPr="001B4BDE" w:rsidDel="002235F6">
          <w:rPr>
            <w:lang w:val="en-US"/>
          </w:rPr>
          <w:delText xml:space="preserve"> </w:delText>
        </w:r>
      </w:del>
      <w:ins w:id="10" w:author="Marc Vaudel" w:date="2017-11-24T13:01:00Z">
        <w:r w:rsidR="002235F6">
          <w:rPr>
            <w:lang w:val="en-US"/>
          </w:rPr>
          <w:t>number</w:t>
        </w:r>
        <w:r w:rsidR="002235F6" w:rsidRPr="001B4BDE">
          <w:rPr>
            <w:lang w:val="en-US"/>
          </w:rPr>
          <w:t xml:space="preserve"> </w:t>
        </w:r>
      </w:ins>
      <w:r w:rsidRPr="001B4BDE">
        <w:rPr>
          <w:lang w:val="en-US"/>
        </w:rPr>
        <w:t>of PTMs.</w:t>
      </w:r>
    </w:p>
    <w:p w14:paraId="4832A76B" w14:textId="0C20CEBF" w:rsidR="00311ABA" w:rsidRPr="001B4BDE" w:rsidRDefault="00311ABA" w:rsidP="00311ABA">
      <w:pPr>
        <w:pStyle w:val="ListParagraph"/>
        <w:numPr>
          <w:ilvl w:val="1"/>
          <w:numId w:val="19"/>
        </w:numPr>
        <w:rPr>
          <w:lang w:val="en-US"/>
        </w:rPr>
      </w:pPr>
      <w:r w:rsidRPr="001B4BDE">
        <w:rPr>
          <w:lang w:val="en-US"/>
        </w:rPr>
        <w:t>All PTMs have the same PSI-MOD type.</w:t>
      </w:r>
    </w:p>
    <w:p w14:paraId="61A81E4C" w14:textId="379C288D" w:rsidR="00311ABA" w:rsidRDefault="00311ABA" w:rsidP="00311ABA">
      <w:pPr>
        <w:pStyle w:val="ListParagraph"/>
        <w:numPr>
          <w:ilvl w:val="1"/>
          <w:numId w:val="19"/>
        </w:numPr>
        <w:rPr>
          <w:lang w:val="en-US"/>
        </w:rPr>
      </w:pPr>
      <w:r w:rsidRPr="001B4BDE">
        <w:rPr>
          <w:lang w:val="en-US"/>
        </w:rPr>
        <w:t>All PTMs have the same coordinates.</w:t>
      </w:r>
    </w:p>
    <w:p w14:paraId="1CB2CE77" w14:textId="3BBC47F4" w:rsidR="00D26073" w:rsidRDefault="00D26073" w:rsidP="00D26073">
      <w:pPr>
        <w:pStyle w:val="Heading3"/>
        <w:rPr>
          <w:lang w:val="en-US"/>
        </w:rPr>
      </w:pPr>
      <w:r w:rsidRPr="001B4BDE">
        <w:rPr>
          <w:lang w:val="en-US"/>
        </w:rPr>
        <w:t xml:space="preserve">Approach 2 – Partial </w:t>
      </w:r>
      <w:r w:rsidR="00110482">
        <w:rPr>
          <w:lang w:val="en-US"/>
        </w:rPr>
        <w:t>proteoform m</w:t>
      </w:r>
      <w:r w:rsidRPr="001B4BDE">
        <w:rPr>
          <w:lang w:val="en-US"/>
        </w:rPr>
        <w:t>atch</w:t>
      </w:r>
    </w:p>
    <w:p w14:paraId="7738A504" w14:textId="77777777" w:rsidR="00311ABA" w:rsidRPr="001B4BDE" w:rsidRDefault="00311ABA" w:rsidP="00311ABA">
      <w:pPr>
        <w:rPr>
          <w:lang w:val="en-US"/>
        </w:rPr>
      </w:pPr>
      <w:r w:rsidRPr="001B4BDE">
        <w:rPr>
          <w:lang w:val="en-US"/>
        </w:rPr>
        <w:t>The conditions needed to say an input proteoform is the same as a reference proteoform:</w:t>
      </w:r>
    </w:p>
    <w:p w14:paraId="1B9A4774" w14:textId="2738B9FD" w:rsidR="00311ABA" w:rsidRPr="001B4BDE" w:rsidRDefault="00311ABA" w:rsidP="00311ABA">
      <w:pPr>
        <w:pStyle w:val="ListParagraph"/>
        <w:numPr>
          <w:ilvl w:val="0"/>
          <w:numId w:val="19"/>
        </w:numPr>
        <w:rPr>
          <w:lang w:val="en-US"/>
        </w:rPr>
      </w:pPr>
      <w:r w:rsidRPr="001B4BDE">
        <w:rPr>
          <w:lang w:val="en-US"/>
        </w:rPr>
        <w:t xml:space="preserve">The </w:t>
      </w:r>
      <w:proofErr w:type="spellStart"/>
      <w:r w:rsidRPr="001B4BDE">
        <w:rPr>
          <w:lang w:val="en-US"/>
        </w:rPr>
        <w:t>UniProt</w:t>
      </w:r>
      <w:proofErr w:type="spellEnd"/>
      <w:r w:rsidRPr="001B4BDE">
        <w:rPr>
          <w:lang w:val="en-US"/>
        </w:rPr>
        <w:t xml:space="preserve"> Accession is the same</w:t>
      </w:r>
    </w:p>
    <w:p w14:paraId="7C978B94" w14:textId="77777777" w:rsidR="00311ABA" w:rsidRPr="001B4BDE" w:rsidRDefault="00311ABA" w:rsidP="00311ABA">
      <w:pPr>
        <w:pStyle w:val="ListParagraph"/>
        <w:numPr>
          <w:ilvl w:val="0"/>
          <w:numId w:val="19"/>
        </w:numPr>
        <w:rPr>
          <w:lang w:val="en-US"/>
        </w:rPr>
      </w:pPr>
      <w:r w:rsidRPr="001B4BDE">
        <w:rPr>
          <w:lang w:val="en-US"/>
        </w:rPr>
        <w:t>The Isoform:</w:t>
      </w:r>
    </w:p>
    <w:p w14:paraId="5CD2B25D" w14:textId="77777777" w:rsidR="00311ABA" w:rsidRPr="001B4BDE" w:rsidRDefault="00311ABA" w:rsidP="00311ABA">
      <w:pPr>
        <w:pStyle w:val="ListParagraph"/>
        <w:numPr>
          <w:ilvl w:val="1"/>
          <w:numId w:val="19"/>
        </w:numPr>
        <w:rPr>
          <w:lang w:val="en-US"/>
        </w:rPr>
      </w:pPr>
      <w:r w:rsidRPr="001B4BDE">
        <w:rPr>
          <w:lang w:val="en-US"/>
        </w:rPr>
        <w:t>If provided it is the same.</w:t>
      </w:r>
    </w:p>
    <w:p w14:paraId="1A116E88" w14:textId="29CA1B98" w:rsidR="00311ABA" w:rsidRPr="001B4BDE" w:rsidRDefault="00311ABA" w:rsidP="00311ABA">
      <w:pPr>
        <w:pStyle w:val="ListParagraph"/>
        <w:numPr>
          <w:ilvl w:val="1"/>
          <w:numId w:val="19"/>
        </w:numPr>
        <w:rPr>
          <w:lang w:val="en-US"/>
        </w:rPr>
      </w:pPr>
      <w:commentRangeStart w:id="11"/>
      <w:r w:rsidRPr="001B4BDE">
        <w:rPr>
          <w:lang w:val="en-US"/>
        </w:rPr>
        <w:t>If not provided it should be missing in the reference too.</w:t>
      </w:r>
      <w:commentRangeEnd w:id="11"/>
      <w:r w:rsidR="002235F6">
        <w:rPr>
          <w:rStyle w:val="CommentReference"/>
        </w:rPr>
        <w:commentReference w:id="11"/>
      </w:r>
    </w:p>
    <w:p w14:paraId="2DC7E888" w14:textId="77777777" w:rsidR="00311ABA" w:rsidRPr="001B4BDE" w:rsidRDefault="00311ABA" w:rsidP="00311ABA">
      <w:pPr>
        <w:pStyle w:val="ListParagraph"/>
        <w:numPr>
          <w:ilvl w:val="0"/>
          <w:numId w:val="19"/>
        </w:numPr>
        <w:rPr>
          <w:lang w:val="en-US"/>
        </w:rPr>
      </w:pPr>
      <w:r w:rsidRPr="001B4BDE">
        <w:rPr>
          <w:lang w:val="en-US"/>
        </w:rPr>
        <w:t>The subsequence range:</w:t>
      </w:r>
    </w:p>
    <w:p w14:paraId="693077DB" w14:textId="77777777" w:rsidR="00311ABA" w:rsidRPr="001B4BDE" w:rsidRDefault="00311ABA" w:rsidP="00311ABA">
      <w:pPr>
        <w:pStyle w:val="ListParagraph"/>
        <w:numPr>
          <w:ilvl w:val="1"/>
          <w:numId w:val="19"/>
        </w:numPr>
        <w:rPr>
          <w:lang w:val="en-US"/>
        </w:rPr>
      </w:pPr>
      <w:r w:rsidRPr="001B4BDE">
        <w:rPr>
          <w:lang w:val="en-US"/>
        </w:rPr>
        <w:t>If not provided, then the reference proteoforms can have any range.</w:t>
      </w:r>
    </w:p>
    <w:p w14:paraId="0372ED38" w14:textId="2BA56061" w:rsidR="00311ABA" w:rsidRPr="001B4BDE" w:rsidRDefault="00311ABA" w:rsidP="00311ABA">
      <w:pPr>
        <w:pStyle w:val="ListParagraph"/>
        <w:numPr>
          <w:ilvl w:val="1"/>
          <w:numId w:val="19"/>
        </w:numPr>
        <w:rPr>
          <w:lang w:val="en-US"/>
        </w:rPr>
      </w:pPr>
      <w:r w:rsidRPr="001B4BDE">
        <w:rPr>
          <w:lang w:val="en-US"/>
        </w:rPr>
        <w:t xml:space="preserve">If provided the </w:t>
      </w:r>
      <w:r w:rsidR="00426D50" w:rsidRPr="001B4BDE">
        <w:rPr>
          <w:lang w:val="en-US"/>
        </w:rPr>
        <w:t xml:space="preserve">coordinates are the same or </w:t>
      </w:r>
      <w:commentRangeStart w:id="12"/>
      <w:r w:rsidR="00426D50" w:rsidRPr="001B4BDE">
        <w:rPr>
          <w:lang w:val="en-US"/>
        </w:rPr>
        <w:t>fall</w:t>
      </w:r>
      <w:r w:rsidRPr="001B4BDE">
        <w:rPr>
          <w:lang w:val="en-US"/>
        </w:rPr>
        <w:t xml:space="preserve"> within a parameterized </w:t>
      </w:r>
      <w:r w:rsidR="00426D50" w:rsidRPr="001B4BDE">
        <w:rPr>
          <w:lang w:val="en-US"/>
        </w:rPr>
        <w:t>range of positions away</w:t>
      </w:r>
      <w:r w:rsidRPr="001B4BDE">
        <w:rPr>
          <w:lang w:val="en-US"/>
        </w:rPr>
        <w:t>.</w:t>
      </w:r>
      <w:commentRangeEnd w:id="12"/>
      <w:r w:rsidR="002235F6">
        <w:rPr>
          <w:rStyle w:val="CommentReference"/>
        </w:rPr>
        <w:commentReference w:id="12"/>
      </w:r>
    </w:p>
    <w:p w14:paraId="16C162CF" w14:textId="77777777" w:rsidR="00311ABA" w:rsidRPr="001B4BDE" w:rsidRDefault="00311ABA" w:rsidP="00311ABA">
      <w:pPr>
        <w:pStyle w:val="ListParagraph"/>
        <w:numPr>
          <w:ilvl w:val="0"/>
          <w:numId w:val="19"/>
        </w:numPr>
        <w:rPr>
          <w:lang w:val="en-US"/>
        </w:rPr>
      </w:pPr>
      <w:r w:rsidRPr="001B4BDE">
        <w:rPr>
          <w:lang w:val="en-US"/>
        </w:rPr>
        <w:t>The PTMs:</w:t>
      </w:r>
    </w:p>
    <w:p w14:paraId="13F86B8E" w14:textId="32F111D9" w:rsidR="00311ABA" w:rsidRPr="001B4BDE" w:rsidRDefault="00311ABA" w:rsidP="00311ABA">
      <w:pPr>
        <w:pStyle w:val="ListParagraph"/>
        <w:numPr>
          <w:ilvl w:val="1"/>
          <w:numId w:val="19"/>
        </w:numPr>
        <w:rPr>
          <w:lang w:val="en-US"/>
        </w:rPr>
      </w:pPr>
      <w:r w:rsidRPr="001B4BDE">
        <w:rPr>
          <w:lang w:val="en-US"/>
        </w:rPr>
        <w:t xml:space="preserve">The input and reference have the same </w:t>
      </w:r>
      <w:del w:id="13" w:author="Marc Vaudel" w:date="2017-11-24T13:03:00Z">
        <w:r w:rsidR="001B4BDE" w:rsidRPr="001B4BDE" w:rsidDel="002235F6">
          <w:rPr>
            <w:lang w:val="en-US"/>
          </w:rPr>
          <w:delText>amount</w:delText>
        </w:r>
        <w:r w:rsidRPr="001B4BDE" w:rsidDel="002235F6">
          <w:rPr>
            <w:lang w:val="en-US"/>
          </w:rPr>
          <w:delText xml:space="preserve"> </w:delText>
        </w:r>
      </w:del>
      <w:ins w:id="14" w:author="Marc Vaudel" w:date="2017-11-24T13:03:00Z">
        <w:r w:rsidR="002235F6">
          <w:rPr>
            <w:lang w:val="en-US"/>
          </w:rPr>
          <w:t>number</w:t>
        </w:r>
        <w:r w:rsidR="002235F6" w:rsidRPr="001B4BDE">
          <w:rPr>
            <w:lang w:val="en-US"/>
          </w:rPr>
          <w:t xml:space="preserve"> </w:t>
        </w:r>
      </w:ins>
      <w:r w:rsidRPr="001B4BDE">
        <w:rPr>
          <w:lang w:val="en-US"/>
        </w:rPr>
        <w:t>of PTMs.</w:t>
      </w:r>
    </w:p>
    <w:p w14:paraId="3C42DD95" w14:textId="0CCEBCB8" w:rsidR="00311ABA" w:rsidRPr="001B4BDE" w:rsidRDefault="00311ABA" w:rsidP="00311ABA">
      <w:pPr>
        <w:pStyle w:val="ListParagraph"/>
        <w:numPr>
          <w:ilvl w:val="1"/>
          <w:numId w:val="19"/>
        </w:numPr>
        <w:rPr>
          <w:lang w:val="en-US"/>
        </w:rPr>
      </w:pPr>
      <w:r w:rsidRPr="001B4BDE">
        <w:rPr>
          <w:lang w:val="en-US"/>
        </w:rPr>
        <w:t xml:space="preserve">All </w:t>
      </w:r>
      <w:r w:rsidR="00426D50" w:rsidRPr="001B4BDE">
        <w:rPr>
          <w:lang w:val="en-US"/>
        </w:rPr>
        <w:t xml:space="preserve">input PSI-MOD types are the same or </w:t>
      </w:r>
      <w:r w:rsidR="001B4BDE" w:rsidRPr="001B4BDE">
        <w:rPr>
          <w:lang w:val="en-US"/>
        </w:rPr>
        <w:t>a super type (higher in the PSI-MOD hierarchy) of the annotated ones.</w:t>
      </w:r>
      <w:r w:rsidR="00752385">
        <w:rPr>
          <w:lang w:val="en-US"/>
        </w:rPr>
        <w:t xml:space="preserve"> </w:t>
      </w:r>
      <w:r w:rsidR="00752385">
        <w:rPr>
          <w:lang w:val="en-US"/>
        </w:rPr>
        <w:fldChar w:fldCharType="begin"/>
      </w:r>
      <w:r w:rsidR="00752385">
        <w:rPr>
          <w:lang w:val="en-US"/>
        </w:rPr>
        <w:instrText xml:space="preserve"> REF _Ref499125445 \h </w:instrText>
      </w:r>
      <w:r w:rsidR="00752385">
        <w:rPr>
          <w:lang w:val="en-US"/>
        </w:rPr>
      </w:r>
      <w:r w:rsidR="00752385">
        <w:rPr>
          <w:lang w:val="en-US"/>
        </w:rPr>
        <w:fldChar w:fldCharType="separate"/>
      </w:r>
      <w:r w:rsidR="00752385" w:rsidRPr="002235F6">
        <w:rPr>
          <w:lang w:val="en-US"/>
        </w:rPr>
        <w:t xml:space="preserve">Table </w:t>
      </w:r>
      <w:r w:rsidR="00752385" w:rsidRPr="002235F6">
        <w:rPr>
          <w:noProof/>
          <w:lang w:val="en-US"/>
        </w:rPr>
        <w:t>1</w:t>
      </w:r>
      <w:r w:rsidR="00752385">
        <w:rPr>
          <w:lang w:val="en-US"/>
        </w:rPr>
        <w:fldChar w:fldCharType="end"/>
      </w:r>
      <w:r w:rsidR="00752385">
        <w:rPr>
          <w:lang w:val="en-US"/>
        </w:rPr>
        <w:t xml:space="preserve"> </w:t>
      </w:r>
      <w:r w:rsidR="00C4564A">
        <w:rPr>
          <w:lang w:val="en-US"/>
        </w:rPr>
        <w:t xml:space="preserve">shows examples of possible cases </w:t>
      </w:r>
      <w:r w:rsidR="00752385">
        <w:rPr>
          <w:lang w:val="en-US"/>
        </w:rPr>
        <w:t xml:space="preserve">using the values displayed in  </w:t>
      </w:r>
      <w:r w:rsidR="00752385">
        <w:rPr>
          <w:lang w:val="en-US"/>
        </w:rPr>
        <w:fldChar w:fldCharType="begin"/>
      </w:r>
      <w:r w:rsidR="00752385">
        <w:rPr>
          <w:lang w:val="en-US"/>
        </w:rPr>
        <w:instrText xml:space="preserve"> REF _Ref499125372 \h </w:instrText>
      </w:r>
      <w:r w:rsidR="00752385">
        <w:rPr>
          <w:lang w:val="en-US"/>
        </w:rPr>
      </w:r>
      <w:r w:rsidR="00752385">
        <w:rPr>
          <w:lang w:val="en-US"/>
        </w:rPr>
        <w:fldChar w:fldCharType="separate"/>
      </w:r>
      <w:r w:rsidR="00752385" w:rsidRPr="002235F6">
        <w:rPr>
          <w:lang w:val="en-US"/>
        </w:rPr>
        <w:t xml:space="preserve">Figure </w:t>
      </w:r>
      <w:r w:rsidR="00752385" w:rsidRPr="002235F6">
        <w:rPr>
          <w:noProof/>
          <w:lang w:val="en-US"/>
        </w:rPr>
        <w:t>1</w:t>
      </w:r>
      <w:r w:rsidR="00752385">
        <w:rPr>
          <w:lang w:val="en-US"/>
        </w:rPr>
        <w:fldChar w:fldCharType="end"/>
      </w:r>
      <w:r w:rsidR="00752385">
        <w:rPr>
          <w:lang w:val="en-US"/>
        </w:rPr>
        <w:t>.</w:t>
      </w:r>
      <w:bookmarkStart w:id="15" w:name="_GoBack"/>
      <w:bookmarkEnd w:id="15"/>
    </w:p>
    <w:p w14:paraId="3D04EC05" w14:textId="77777777" w:rsidR="00871F28" w:rsidRDefault="00871F28" w:rsidP="00871F28">
      <w:pPr>
        <w:pStyle w:val="ListParagraph"/>
        <w:numPr>
          <w:ilvl w:val="1"/>
          <w:numId w:val="19"/>
        </w:numPr>
        <w:rPr>
          <w:lang w:val="en-US"/>
        </w:rPr>
      </w:pPr>
      <w:r>
        <w:rPr>
          <w:lang w:val="en-US"/>
        </w:rPr>
        <w:t>Coordinates:</w:t>
      </w:r>
    </w:p>
    <w:p w14:paraId="7B65A586" w14:textId="77777777" w:rsidR="00871F28" w:rsidRDefault="00871F28" w:rsidP="00871F28">
      <w:pPr>
        <w:pStyle w:val="ListParagraph"/>
        <w:numPr>
          <w:ilvl w:val="2"/>
          <w:numId w:val="19"/>
        </w:numPr>
        <w:rPr>
          <w:lang w:val="en-US"/>
        </w:rPr>
      </w:pPr>
      <w:r w:rsidRPr="00871F28">
        <w:rPr>
          <w:lang w:val="en-US"/>
        </w:rPr>
        <w:t>Cases when the PTMs have matching coordinates:</w:t>
      </w:r>
    </w:p>
    <w:p w14:paraId="34D24197" w14:textId="77777777" w:rsidR="00871F28" w:rsidRDefault="00871F28" w:rsidP="00871F28">
      <w:pPr>
        <w:pStyle w:val="ListParagraph"/>
        <w:numPr>
          <w:ilvl w:val="3"/>
          <w:numId w:val="19"/>
        </w:numPr>
        <w:rPr>
          <w:lang w:val="en-US"/>
        </w:rPr>
      </w:pPr>
      <w:r w:rsidRPr="00871F28">
        <w:rPr>
          <w:lang w:val="en-US"/>
        </w:rPr>
        <w:t>They are equal.</w:t>
      </w:r>
    </w:p>
    <w:p w14:paraId="4905AF63" w14:textId="77777777" w:rsidR="00871F28" w:rsidRDefault="00871F28" w:rsidP="00871F28">
      <w:pPr>
        <w:pStyle w:val="ListParagraph"/>
        <w:numPr>
          <w:ilvl w:val="3"/>
          <w:numId w:val="19"/>
        </w:numPr>
        <w:rPr>
          <w:lang w:val="en-US"/>
        </w:rPr>
      </w:pPr>
      <w:r w:rsidRPr="00871F28">
        <w:rPr>
          <w:lang w:val="en-US"/>
        </w:rPr>
        <w:t>They are different but fall in the closed interval defined by adding or substracting the margin.</w:t>
      </w:r>
    </w:p>
    <w:p w14:paraId="6A2D8907" w14:textId="77777777" w:rsidR="00871F28" w:rsidRDefault="00871F28" w:rsidP="00871F28">
      <w:pPr>
        <w:pStyle w:val="ListParagraph"/>
        <w:numPr>
          <w:ilvl w:val="3"/>
          <w:numId w:val="19"/>
        </w:numPr>
        <w:rPr>
          <w:lang w:val="en-US"/>
        </w:rPr>
      </w:pPr>
      <w:r w:rsidRPr="00871F28">
        <w:rPr>
          <w:lang w:val="en-US"/>
        </w:rPr>
        <w:t>The input coordinate is unknown.</w:t>
      </w:r>
    </w:p>
    <w:p w14:paraId="36ABD172" w14:textId="77777777" w:rsidR="00871F28" w:rsidRDefault="00871F28" w:rsidP="00871F28">
      <w:pPr>
        <w:pStyle w:val="ListParagraph"/>
        <w:numPr>
          <w:ilvl w:val="2"/>
          <w:numId w:val="19"/>
        </w:numPr>
        <w:rPr>
          <w:lang w:val="en-US"/>
        </w:rPr>
      </w:pPr>
      <w:r w:rsidRPr="00871F28">
        <w:rPr>
          <w:lang w:val="en-US"/>
        </w:rPr>
        <w:t>Cases when the PTMs coordinates do not match:</w:t>
      </w:r>
    </w:p>
    <w:p w14:paraId="034A9685" w14:textId="77777777" w:rsidR="00871F28" w:rsidRDefault="00871F28" w:rsidP="00871F28">
      <w:pPr>
        <w:pStyle w:val="ListParagraph"/>
        <w:numPr>
          <w:ilvl w:val="3"/>
          <w:numId w:val="19"/>
        </w:numPr>
        <w:rPr>
          <w:lang w:val="en-US"/>
        </w:rPr>
      </w:pPr>
      <w:r w:rsidRPr="00871F28">
        <w:rPr>
          <w:lang w:val="en-US"/>
        </w:rPr>
        <w:t>They are different and the provided coordinate falls outside the range of the margin interval.</w:t>
      </w:r>
    </w:p>
    <w:p w14:paraId="140D2350" w14:textId="77777777" w:rsidR="00871F28" w:rsidRDefault="00871F28" w:rsidP="00871F28">
      <w:pPr>
        <w:pStyle w:val="ListParagraph"/>
        <w:numPr>
          <w:ilvl w:val="3"/>
          <w:numId w:val="19"/>
        </w:numPr>
        <w:rPr>
          <w:lang w:val="en-US"/>
        </w:rPr>
      </w:pPr>
      <w:r w:rsidRPr="00871F28">
        <w:rPr>
          <w:lang w:val="en-US"/>
        </w:rPr>
        <w:t>A coordinate was provided and the annotated coordinate is unknown.</w:t>
      </w:r>
    </w:p>
    <w:p w14:paraId="6E5CB30A" w14:textId="41D18EA0" w:rsidR="00871F28" w:rsidRPr="00871F28" w:rsidRDefault="00871F28" w:rsidP="00871F28">
      <w:pPr>
        <w:pStyle w:val="ListParagraph"/>
        <w:numPr>
          <w:ilvl w:val="3"/>
          <w:numId w:val="19"/>
        </w:numPr>
        <w:rPr>
          <w:lang w:val="en-US"/>
        </w:rPr>
      </w:pPr>
      <w:r w:rsidRPr="00871F28">
        <w:rPr>
          <w:lang w:val="en-US"/>
        </w:rPr>
        <w:t>The provided coordinate is negative</w:t>
      </w:r>
      <w:r w:rsidR="00AD0223">
        <w:rPr>
          <w:lang w:val="en-US"/>
        </w:rPr>
        <w:t xml:space="preserve"> or zero.</w:t>
      </w:r>
    </w:p>
    <w:p w14:paraId="69C1DD00" w14:textId="65466F92" w:rsidR="0044795F" w:rsidRPr="00871F28" w:rsidRDefault="00C4564A" w:rsidP="00871F28">
      <w:pPr>
        <w:rPr>
          <w:lang w:val="en-US"/>
        </w:rPr>
      </w:pPr>
      <w:r w:rsidRPr="00871F28">
        <w:rPr>
          <w:lang w:val="en-US"/>
        </w:rPr>
        <w:t xml:space="preserve"> </w:t>
      </w:r>
      <w:r w:rsidR="00AD0223">
        <w:rPr>
          <w:lang w:val="en-US"/>
        </w:rPr>
        <w:tab/>
      </w:r>
      <w:r w:rsidR="00AD0223">
        <w:rPr>
          <w:lang w:val="en-US"/>
        </w:rPr>
        <w:tab/>
      </w:r>
      <w:r w:rsidRPr="00871F28">
        <w:rPr>
          <w:lang w:val="en-US"/>
        </w:rPr>
        <w:fldChar w:fldCharType="begin"/>
      </w:r>
      <w:r w:rsidRPr="00871F28">
        <w:rPr>
          <w:lang w:val="en-US"/>
        </w:rPr>
        <w:instrText xml:space="preserve"> REF _Ref499126122 \h </w:instrText>
      </w:r>
      <w:r w:rsidRPr="00871F28">
        <w:rPr>
          <w:lang w:val="en-US"/>
        </w:rPr>
      </w:r>
      <w:r w:rsidRPr="00871F28">
        <w:rPr>
          <w:lang w:val="en-US"/>
        </w:rPr>
        <w:fldChar w:fldCharType="separate"/>
      </w:r>
      <w:r w:rsidRPr="002235F6">
        <w:rPr>
          <w:lang w:val="en-US"/>
        </w:rPr>
        <w:t xml:space="preserve">Table </w:t>
      </w:r>
      <w:r w:rsidRPr="002235F6">
        <w:rPr>
          <w:noProof/>
          <w:lang w:val="en-US"/>
        </w:rPr>
        <w:t>2</w:t>
      </w:r>
      <w:r w:rsidRPr="00871F28">
        <w:rPr>
          <w:lang w:val="en-US"/>
        </w:rPr>
        <w:fldChar w:fldCharType="end"/>
      </w:r>
      <w:r w:rsidRPr="00871F28">
        <w:rPr>
          <w:lang w:val="en-US"/>
        </w:rPr>
        <w:t xml:space="preserve">  show</w:t>
      </w:r>
      <w:ins w:id="16" w:author="Marc Vaudel" w:date="2017-11-24T13:06:00Z">
        <w:r w:rsidR="002235F6">
          <w:rPr>
            <w:lang w:val="en-US"/>
          </w:rPr>
          <w:t>s</w:t>
        </w:r>
      </w:ins>
      <w:r w:rsidRPr="00871F28">
        <w:rPr>
          <w:lang w:val="en-US"/>
        </w:rPr>
        <w:t xml:space="preserve"> examples of possible cases.</w:t>
      </w:r>
    </w:p>
    <w:p w14:paraId="55C09710" w14:textId="75673F2C" w:rsidR="0044795F" w:rsidRDefault="0044795F" w:rsidP="0044795F">
      <w:pPr>
        <w:keepNext/>
        <w:jc w:val="center"/>
      </w:pPr>
      <w:r>
        <w:rPr>
          <w:noProof/>
          <w:lang w:val="en-US"/>
        </w:rPr>
        <w:drawing>
          <wp:inline distT="0" distB="0" distL="0" distR="0" wp14:anchorId="768B9332" wp14:editId="4A8F3583">
            <wp:extent cx="2838450" cy="348506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IMOD_Phosphorylation_Tree.png"/>
                    <pic:cNvPicPr/>
                  </pic:nvPicPr>
                  <pic:blipFill>
                    <a:blip r:embed="rId11">
                      <a:extLst>
                        <a:ext uri="{28A0092B-C50C-407E-A947-70E740481C1C}">
                          <a14:useLocalDpi xmlns:a14="http://schemas.microsoft.com/office/drawing/2010/main" val="0"/>
                        </a:ext>
                      </a:extLst>
                    </a:blip>
                    <a:stretch>
                      <a:fillRect/>
                    </a:stretch>
                  </pic:blipFill>
                  <pic:spPr>
                    <a:xfrm>
                      <a:off x="0" y="0"/>
                      <a:ext cx="2907583" cy="3569945"/>
                    </a:xfrm>
                    <a:prstGeom prst="rect">
                      <a:avLst/>
                    </a:prstGeom>
                  </pic:spPr>
                </pic:pic>
              </a:graphicData>
            </a:graphic>
          </wp:inline>
        </w:drawing>
      </w:r>
    </w:p>
    <w:p w14:paraId="33AED76B" w14:textId="4BD76A2D" w:rsidR="0044795F" w:rsidRDefault="0044795F" w:rsidP="0044795F">
      <w:pPr>
        <w:pStyle w:val="Caption"/>
        <w:jc w:val="center"/>
        <w:rPr>
          <w:lang w:val="en-US"/>
        </w:rPr>
      </w:pPr>
      <w:bookmarkStart w:id="17" w:name="_Ref499125372"/>
      <w:r w:rsidRPr="002235F6">
        <w:rPr>
          <w:lang w:val="en-US"/>
        </w:rPr>
        <w:t xml:space="preserve">Figure </w:t>
      </w:r>
      <w:r>
        <w:fldChar w:fldCharType="begin"/>
      </w:r>
      <w:r w:rsidRPr="002235F6">
        <w:rPr>
          <w:lang w:val="en-US"/>
        </w:rPr>
        <w:instrText xml:space="preserve"> SEQ Figure \* ARABIC </w:instrText>
      </w:r>
      <w:r>
        <w:fldChar w:fldCharType="separate"/>
      </w:r>
      <w:r w:rsidRPr="002235F6">
        <w:rPr>
          <w:noProof/>
          <w:lang w:val="en-US"/>
        </w:rPr>
        <w:t>1</w:t>
      </w:r>
      <w:r>
        <w:fldChar w:fldCharType="end"/>
      </w:r>
      <w:bookmarkEnd w:id="17"/>
      <w:r w:rsidRPr="002235F6">
        <w:rPr>
          <w:lang w:val="en-US"/>
        </w:rPr>
        <w:t xml:space="preserve"> Phosphorylation</w:t>
      </w:r>
      <w:r w:rsidRPr="002235F6">
        <w:rPr>
          <w:noProof/>
          <w:lang w:val="en-US"/>
        </w:rPr>
        <w:t xml:space="preserve"> PSI-MOD modification heirarchy</w:t>
      </w:r>
    </w:p>
    <w:p w14:paraId="54350A55" w14:textId="0AE1C372" w:rsidR="00752385" w:rsidRPr="002235F6" w:rsidRDefault="00752385" w:rsidP="00752385">
      <w:pPr>
        <w:pStyle w:val="Caption"/>
        <w:keepNext/>
        <w:rPr>
          <w:lang w:val="en-US"/>
        </w:rPr>
      </w:pPr>
      <w:bookmarkStart w:id="18" w:name="_Ref499125445"/>
      <w:r w:rsidRPr="002235F6">
        <w:rPr>
          <w:lang w:val="en-US"/>
        </w:rPr>
        <w:t xml:space="preserve">Table </w:t>
      </w:r>
      <w:r w:rsidR="00C4564A">
        <w:fldChar w:fldCharType="begin"/>
      </w:r>
      <w:r w:rsidR="00C4564A" w:rsidRPr="002235F6">
        <w:rPr>
          <w:lang w:val="en-US"/>
        </w:rPr>
        <w:instrText xml:space="preserve"> SEQ Table \* ARABIC </w:instrText>
      </w:r>
      <w:r w:rsidR="00C4564A">
        <w:fldChar w:fldCharType="separate"/>
      </w:r>
      <w:r w:rsidR="00356524" w:rsidRPr="002235F6">
        <w:rPr>
          <w:noProof/>
          <w:lang w:val="en-US"/>
        </w:rPr>
        <w:t>1</w:t>
      </w:r>
      <w:r w:rsidR="00C4564A">
        <w:fldChar w:fldCharType="end"/>
      </w:r>
      <w:bookmarkEnd w:id="18"/>
      <w:r w:rsidRPr="002235F6">
        <w:rPr>
          <w:lang w:val="en-US"/>
        </w:rPr>
        <w:t xml:space="preserve"> PSI-MOD PTM types </w:t>
      </w:r>
      <w:r w:rsidRPr="002235F6">
        <w:rPr>
          <w:noProof/>
          <w:lang w:val="en-US"/>
        </w:rPr>
        <w:t>matching examples</w:t>
      </w:r>
    </w:p>
    <w:tbl>
      <w:tblPr>
        <w:tblStyle w:val="TableGrid"/>
        <w:tblpPr w:leftFromText="180" w:rightFromText="180" w:vertAnchor="text" w:horzAnchor="margin" w:tblpY="-62"/>
        <w:tblW w:w="0" w:type="auto"/>
        <w:tblLook w:val="04A0" w:firstRow="1" w:lastRow="0" w:firstColumn="1" w:lastColumn="0" w:noHBand="0" w:noVBand="1"/>
      </w:tblPr>
      <w:tblGrid>
        <w:gridCol w:w="2254"/>
        <w:gridCol w:w="2254"/>
        <w:gridCol w:w="2254"/>
        <w:gridCol w:w="2254"/>
      </w:tblGrid>
      <w:tr w:rsidR="0044795F" w14:paraId="5962DB6A" w14:textId="77777777" w:rsidTr="00C4564A">
        <w:trPr>
          <w:trHeight w:val="269"/>
        </w:trPr>
        <w:tc>
          <w:tcPr>
            <w:tcW w:w="2254" w:type="dxa"/>
            <w:shd w:val="clear" w:color="auto" w:fill="404040" w:themeFill="text1" w:themeFillTint="BF"/>
          </w:tcPr>
          <w:p w14:paraId="07E1D399" w14:textId="77777777" w:rsidR="0044795F" w:rsidRPr="00752385" w:rsidRDefault="0044795F" w:rsidP="0044795F">
            <w:pPr>
              <w:keepNext/>
              <w:rPr>
                <w:b/>
                <w:color w:val="FFFFFF" w:themeColor="background1"/>
              </w:rPr>
            </w:pPr>
            <w:r w:rsidRPr="00752385">
              <w:rPr>
                <w:b/>
                <w:color w:val="FFFFFF" w:themeColor="background1"/>
              </w:rPr>
              <w:t>Input Type</w:t>
            </w:r>
          </w:p>
        </w:tc>
        <w:tc>
          <w:tcPr>
            <w:tcW w:w="2254" w:type="dxa"/>
            <w:shd w:val="clear" w:color="auto" w:fill="404040" w:themeFill="text1" w:themeFillTint="BF"/>
          </w:tcPr>
          <w:p w14:paraId="7D7F59AA" w14:textId="77777777" w:rsidR="0044795F" w:rsidRPr="00752385" w:rsidRDefault="0044795F" w:rsidP="0044795F">
            <w:pPr>
              <w:keepNext/>
              <w:rPr>
                <w:b/>
                <w:color w:val="FFFFFF" w:themeColor="background1"/>
              </w:rPr>
            </w:pPr>
            <w:r w:rsidRPr="00752385">
              <w:rPr>
                <w:b/>
                <w:color w:val="FFFFFF" w:themeColor="background1"/>
              </w:rPr>
              <w:t>Annotated Type</w:t>
            </w:r>
          </w:p>
        </w:tc>
        <w:tc>
          <w:tcPr>
            <w:tcW w:w="2254" w:type="dxa"/>
            <w:shd w:val="clear" w:color="auto" w:fill="404040" w:themeFill="text1" w:themeFillTint="BF"/>
          </w:tcPr>
          <w:p w14:paraId="199FBABB" w14:textId="77777777" w:rsidR="0044795F" w:rsidRPr="00752385" w:rsidRDefault="0044795F" w:rsidP="0044795F">
            <w:pPr>
              <w:keepNext/>
              <w:rPr>
                <w:b/>
                <w:color w:val="FFFFFF" w:themeColor="background1"/>
              </w:rPr>
            </w:pPr>
            <w:r w:rsidRPr="00752385">
              <w:rPr>
                <w:b/>
                <w:color w:val="FFFFFF" w:themeColor="background1"/>
              </w:rPr>
              <w:t>Matched</w:t>
            </w:r>
          </w:p>
        </w:tc>
        <w:tc>
          <w:tcPr>
            <w:tcW w:w="2254" w:type="dxa"/>
            <w:shd w:val="clear" w:color="auto" w:fill="404040" w:themeFill="text1" w:themeFillTint="BF"/>
          </w:tcPr>
          <w:p w14:paraId="1FCB6809" w14:textId="77777777" w:rsidR="0044795F" w:rsidRPr="00752385" w:rsidRDefault="0044795F" w:rsidP="0044795F">
            <w:pPr>
              <w:keepNext/>
              <w:rPr>
                <w:b/>
                <w:color w:val="FFFFFF" w:themeColor="background1"/>
              </w:rPr>
            </w:pPr>
            <w:r w:rsidRPr="00752385">
              <w:rPr>
                <w:b/>
                <w:color w:val="FFFFFF" w:themeColor="background1"/>
              </w:rPr>
              <w:t>Comment</w:t>
            </w:r>
          </w:p>
        </w:tc>
      </w:tr>
      <w:tr w:rsidR="0044795F" w14:paraId="76767080" w14:textId="77777777" w:rsidTr="00C4564A">
        <w:trPr>
          <w:trHeight w:val="269"/>
        </w:trPr>
        <w:tc>
          <w:tcPr>
            <w:tcW w:w="2254" w:type="dxa"/>
            <w:shd w:val="clear" w:color="auto" w:fill="C5E0B3" w:themeFill="accent6" w:themeFillTint="66"/>
          </w:tcPr>
          <w:p w14:paraId="4088498D" w14:textId="77777777" w:rsidR="0044795F" w:rsidRDefault="0044795F" w:rsidP="0044795F">
            <w:pPr>
              <w:keepNext/>
            </w:pPr>
            <w:r>
              <w:t>00000</w:t>
            </w:r>
          </w:p>
        </w:tc>
        <w:tc>
          <w:tcPr>
            <w:tcW w:w="2254" w:type="dxa"/>
            <w:shd w:val="clear" w:color="auto" w:fill="C5E0B3" w:themeFill="accent6" w:themeFillTint="66"/>
          </w:tcPr>
          <w:p w14:paraId="477A6A1C" w14:textId="77777777" w:rsidR="0044795F" w:rsidRDefault="0044795F" w:rsidP="0044795F">
            <w:pPr>
              <w:keepNext/>
            </w:pPr>
            <w:r>
              <w:t>00000</w:t>
            </w:r>
          </w:p>
        </w:tc>
        <w:tc>
          <w:tcPr>
            <w:tcW w:w="2254" w:type="dxa"/>
            <w:shd w:val="clear" w:color="auto" w:fill="C5E0B3" w:themeFill="accent6" w:themeFillTint="66"/>
          </w:tcPr>
          <w:p w14:paraId="3E457D61" w14:textId="77777777" w:rsidR="0044795F" w:rsidRDefault="0044795F" w:rsidP="0044795F">
            <w:pPr>
              <w:keepNext/>
            </w:pPr>
            <w:r>
              <w:t>Yes</w:t>
            </w:r>
          </w:p>
        </w:tc>
        <w:tc>
          <w:tcPr>
            <w:tcW w:w="2254" w:type="dxa"/>
            <w:shd w:val="clear" w:color="auto" w:fill="C5E0B3" w:themeFill="accent6" w:themeFillTint="66"/>
          </w:tcPr>
          <w:p w14:paraId="0AE7B77A" w14:textId="68FA90ED" w:rsidR="0044795F" w:rsidRDefault="00752385" w:rsidP="0044795F">
            <w:pPr>
              <w:keepNext/>
            </w:pPr>
            <w:r>
              <w:t>They are equal</w:t>
            </w:r>
          </w:p>
        </w:tc>
      </w:tr>
      <w:tr w:rsidR="0044795F" w14:paraId="57F86C21" w14:textId="77777777" w:rsidTr="00C4564A">
        <w:trPr>
          <w:trHeight w:val="269"/>
        </w:trPr>
        <w:tc>
          <w:tcPr>
            <w:tcW w:w="2254" w:type="dxa"/>
            <w:shd w:val="clear" w:color="auto" w:fill="C5E0B3" w:themeFill="accent6" w:themeFillTint="66"/>
          </w:tcPr>
          <w:p w14:paraId="38C6CCA5" w14:textId="77777777" w:rsidR="0044795F" w:rsidRDefault="0044795F" w:rsidP="0044795F">
            <w:pPr>
              <w:keepNext/>
            </w:pPr>
            <w:r>
              <w:t>00000</w:t>
            </w:r>
          </w:p>
        </w:tc>
        <w:tc>
          <w:tcPr>
            <w:tcW w:w="2254" w:type="dxa"/>
            <w:shd w:val="clear" w:color="auto" w:fill="C5E0B3" w:themeFill="accent6" w:themeFillTint="66"/>
          </w:tcPr>
          <w:p w14:paraId="3DA5B061" w14:textId="77777777" w:rsidR="0044795F" w:rsidRDefault="0044795F" w:rsidP="0044795F">
            <w:pPr>
              <w:keepNext/>
            </w:pPr>
            <w:r>
              <w:t>01156</w:t>
            </w:r>
          </w:p>
        </w:tc>
        <w:tc>
          <w:tcPr>
            <w:tcW w:w="2254" w:type="dxa"/>
            <w:shd w:val="clear" w:color="auto" w:fill="C5E0B3" w:themeFill="accent6" w:themeFillTint="66"/>
          </w:tcPr>
          <w:p w14:paraId="186C5C4C" w14:textId="77777777" w:rsidR="0044795F" w:rsidRDefault="0044795F" w:rsidP="0044795F">
            <w:pPr>
              <w:keepNext/>
            </w:pPr>
            <w:r>
              <w:t>Yes</w:t>
            </w:r>
          </w:p>
        </w:tc>
        <w:tc>
          <w:tcPr>
            <w:tcW w:w="2254" w:type="dxa"/>
            <w:shd w:val="clear" w:color="auto" w:fill="C5E0B3" w:themeFill="accent6" w:themeFillTint="66"/>
          </w:tcPr>
          <w:p w14:paraId="101D8809" w14:textId="5C60A256" w:rsidR="0044795F" w:rsidRDefault="0044795F" w:rsidP="0044795F">
            <w:pPr>
              <w:keepNext/>
            </w:pPr>
            <w:r>
              <w:t>Input is less specific</w:t>
            </w:r>
          </w:p>
        </w:tc>
      </w:tr>
      <w:tr w:rsidR="0044795F" w14:paraId="738B135E" w14:textId="77777777" w:rsidTr="00C4564A">
        <w:trPr>
          <w:trHeight w:val="269"/>
        </w:trPr>
        <w:tc>
          <w:tcPr>
            <w:tcW w:w="2254" w:type="dxa"/>
            <w:shd w:val="clear" w:color="auto" w:fill="C5E0B3" w:themeFill="accent6" w:themeFillTint="66"/>
          </w:tcPr>
          <w:p w14:paraId="705903EE" w14:textId="6BBD16E0" w:rsidR="0044795F" w:rsidRDefault="0044795F" w:rsidP="0044795F">
            <w:pPr>
              <w:keepNext/>
            </w:pPr>
            <w:r>
              <w:t>00000</w:t>
            </w:r>
          </w:p>
        </w:tc>
        <w:tc>
          <w:tcPr>
            <w:tcW w:w="2254" w:type="dxa"/>
            <w:shd w:val="clear" w:color="auto" w:fill="C5E0B3" w:themeFill="accent6" w:themeFillTint="66"/>
          </w:tcPr>
          <w:p w14:paraId="21F8A86A" w14:textId="42C69FE0" w:rsidR="0044795F" w:rsidRDefault="0044795F" w:rsidP="0044795F">
            <w:pPr>
              <w:keepNext/>
            </w:pPr>
            <w:r>
              <w:t>00048</w:t>
            </w:r>
          </w:p>
        </w:tc>
        <w:tc>
          <w:tcPr>
            <w:tcW w:w="2254" w:type="dxa"/>
            <w:shd w:val="clear" w:color="auto" w:fill="C5E0B3" w:themeFill="accent6" w:themeFillTint="66"/>
          </w:tcPr>
          <w:p w14:paraId="5B61B429" w14:textId="2E60F499" w:rsidR="0044795F" w:rsidRDefault="0044795F" w:rsidP="0044795F">
            <w:pPr>
              <w:keepNext/>
            </w:pPr>
            <w:r>
              <w:t>Yes</w:t>
            </w:r>
          </w:p>
        </w:tc>
        <w:tc>
          <w:tcPr>
            <w:tcW w:w="2254" w:type="dxa"/>
            <w:shd w:val="clear" w:color="auto" w:fill="C5E0B3" w:themeFill="accent6" w:themeFillTint="66"/>
          </w:tcPr>
          <w:p w14:paraId="4E4977F0" w14:textId="51FBB830" w:rsidR="0044795F" w:rsidRDefault="0044795F" w:rsidP="0044795F">
            <w:pPr>
              <w:keepNext/>
            </w:pPr>
            <w:r>
              <w:t>Input is less specific</w:t>
            </w:r>
          </w:p>
        </w:tc>
      </w:tr>
      <w:tr w:rsidR="0044795F" w14:paraId="1CD2D852" w14:textId="77777777" w:rsidTr="00C4564A">
        <w:trPr>
          <w:trHeight w:val="269"/>
        </w:trPr>
        <w:tc>
          <w:tcPr>
            <w:tcW w:w="2254" w:type="dxa"/>
            <w:shd w:val="clear" w:color="auto" w:fill="EBC7C7"/>
          </w:tcPr>
          <w:p w14:paraId="3972ED8B" w14:textId="02735E69" w:rsidR="0044795F" w:rsidRDefault="00752385" w:rsidP="0044795F">
            <w:pPr>
              <w:keepNext/>
            </w:pPr>
            <w:r>
              <w:t>00861</w:t>
            </w:r>
          </w:p>
        </w:tc>
        <w:tc>
          <w:tcPr>
            <w:tcW w:w="2254" w:type="dxa"/>
            <w:shd w:val="clear" w:color="auto" w:fill="EBC7C7"/>
          </w:tcPr>
          <w:p w14:paraId="090FB2A9" w14:textId="00F76510" w:rsidR="0044795F" w:rsidRDefault="00752385" w:rsidP="0044795F">
            <w:pPr>
              <w:keepNext/>
            </w:pPr>
            <w:r>
              <w:t>00000</w:t>
            </w:r>
          </w:p>
        </w:tc>
        <w:tc>
          <w:tcPr>
            <w:tcW w:w="2254" w:type="dxa"/>
            <w:shd w:val="clear" w:color="auto" w:fill="EBC7C7"/>
          </w:tcPr>
          <w:p w14:paraId="3A45A39C" w14:textId="19998689" w:rsidR="0044795F" w:rsidRDefault="00752385" w:rsidP="0044795F">
            <w:pPr>
              <w:keepNext/>
            </w:pPr>
            <w:r>
              <w:t>No</w:t>
            </w:r>
          </w:p>
        </w:tc>
        <w:tc>
          <w:tcPr>
            <w:tcW w:w="2254" w:type="dxa"/>
            <w:shd w:val="clear" w:color="auto" w:fill="EBC7C7"/>
          </w:tcPr>
          <w:p w14:paraId="1CA26394" w14:textId="2726CF7E" w:rsidR="0044795F" w:rsidRDefault="00752385" w:rsidP="0044795F">
            <w:pPr>
              <w:keepNext/>
            </w:pPr>
            <w:r>
              <w:t>Input is too specific</w:t>
            </w:r>
          </w:p>
        </w:tc>
      </w:tr>
      <w:tr w:rsidR="0044795F" w14:paraId="63E5F14F" w14:textId="77777777" w:rsidTr="00C4564A">
        <w:trPr>
          <w:trHeight w:val="269"/>
        </w:trPr>
        <w:tc>
          <w:tcPr>
            <w:tcW w:w="2254" w:type="dxa"/>
            <w:shd w:val="clear" w:color="auto" w:fill="C5E0B3" w:themeFill="accent6" w:themeFillTint="66"/>
          </w:tcPr>
          <w:p w14:paraId="5FC17410" w14:textId="0D1C8C37" w:rsidR="0044795F" w:rsidRDefault="00752385" w:rsidP="0044795F">
            <w:pPr>
              <w:keepNext/>
            </w:pPr>
            <w:r>
              <w:t>00861</w:t>
            </w:r>
          </w:p>
        </w:tc>
        <w:tc>
          <w:tcPr>
            <w:tcW w:w="2254" w:type="dxa"/>
            <w:shd w:val="clear" w:color="auto" w:fill="C5E0B3" w:themeFill="accent6" w:themeFillTint="66"/>
          </w:tcPr>
          <w:p w14:paraId="1B8E8572" w14:textId="44B10E43" w:rsidR="0044795F" w:rsidRDefault="00752385" w:rsidP="0044795F">
            <w:pPr>
              <w:keepNext/>
            </w:pPr>
            <w:r>
              <w:t>00861</w:t>
            </w:r>
          </w:p>
        </w:tc>
        <w:tc>
          <w:tcPr>
            <w:tcW w:w="2254" w:type="dxa"/>
            <w:shd w:val="clear" w:color="auto" w:fill="C5E0B3" w:themeFill="accent6" w:themeFillTint="66"/>
          </w:tcPr>
          <w:p w14:paraId="45A23504" w14:textId="4A667929" w:rsidR="0044795F" w:rsidRDefault="00752385" w:rsidP="0044795F">
            <w:pPr>
              <w:keepNext/>
            </w:pPr>
            <w:r>
              <w:t>Yes</w:t>
            </w:r>
          </w:p>
        </w:tc>
        <w:tc>
          <w:tcPr>
            <w:tcW w:w="2254" w:type="dxa"/>
            <w:shd w:val="clear" w:color="auto" w:fill="C5E0B3" w:themeFill="accent6" w:themeFillTint="66"/>
          </w:tcPr>
          <w:p w14:paraId="7AD8A2AE" w14:textId="3D6D7416" w:rsidR="0044795F" w:rsidRDefault="00752385" w:rsidP="0044795F">
            <w:pPr>
              <w:keepNext/>
            </w:pPr>
            <w:r>
              <w:t>They are equal</w:t>
            </w:r>
          </w:p>
        </w:tc>
      </w:tr>
      <w:tr w:rsidR="0044795F" w14:paraId="370506A4" w14:textId="77777777" w:rsidTr="00C4564A">
        <w:trPr>
          <w:trHeight w:val="269"/>
        </w:trPr>
        <w:tc>
          <w:tcPr>
            <w:tcW w:w="2254" w:type="dxa"/>
            <w:shd w:val="clear" w:color="auto" w:fill="C5E0B3" w:themeFill="accent6" w:themeFillTint="66"/>
          </w:tcPr>
          <w:p w14:paraId="07674689" w14:textId="095C1F2E" w:rsidR="0044795F" w:rsidRDefault="00752385" w:rsidP="0044795F">
            <w:pPr>
              <w:keepNext/>
            </w:pPr>
            <w:r>
              <w:t>00861</w:t>
            </w:r>
          </w:p>
        </w:tc>
        <w:tc>
          <w:tcPr>
            <w:tcW w:w="2254" w:type="dxa"/>
            <w:shd w:val="clear" w:color="auto" w:fill="C5E0B3" w:themeFill="accent6" w:themeFillTint="66"/>
          </w:tcPr>
          <w:p w14:paraId="2009994A" w14:textId="53A24BD6" w:rsidR="0044795F" w:rsidRDefault="00752385" w:rsidP="0044795F">
            <w:pPr>
              <w:keepNext/>
            </w:pPr>
            <w:r>
              <w:t>00048</w:t>
            </w:r>
          </w:p>
        </w:tc>
        <w:tc>
          <w:tcPr>
            <w:tcW w:w="2254" w:type="dxa"/>
            <w:shd w:val="clear" w:color="auto" w:fill="C5E0B3" w:themeFill="accent6" w:themeFillTint="66"/>
          </w:tcPr>
          <w:p w14:paraId="2B4A631B" w14:textId="07AC9BD5" w:rsidR="0044795F" w:rsidRDefault="00752385" w:rsidP="0044795F">
            <w:pPr>
              <w:keepNext/>
            </w:pPr>
            <w:r>
              <w:t>Yes</w:t>
            </w:r>
          </w:p>
        </w:tc>
        <w:tc>
          <w:tcPr>
            <w:tcW w:w="2254" w:type="dxa"/>
            <w:shd w:val="clear" w:color="auto" w:fill="C5E0B3" w:themeFill="accent6" w:themeFillTint="66"/>
          </w:tcPr>
          <w:p w14:paraId="5FC8D7A0" w14:textId="15CBA032" w:rsidR="0044795F" w:rsidRDefault="00752385" w:rsidP="0044795F">
            <w:pPr>
              <w:keepNext/>
            </w:pPr>
            <w:r>
              <w:t>Input is less specific</w:t>
            </w:r>
          </w:p>
        </w:tc>
      </w:tr>
      <w:tr w:rsidR="00752385" w14:paraId="6F2CD66D" w14:textId="77777777" w:rsidTr="00C4564A">
        <w:trPr>
          <w:trHeight w:val="269"/>
        </w:trPr>
        <w:tc>
          <w:tcPr>
            <w:tcW w:w="2254" w:type="dxa"/>
            <w:shd w:val="clear" w:color="auto" w:fill="EBC7C7"/>
          </w:tcPr>
          <w:p w14:paraId="3B7BD2DD" w14:textId="52B3040D" w:rsidR="00752385" w:rsidRDefault="00752385" w:rsidP="0044795F">
            <w:pPr>
              <w:keepNext/>
            </w:pPr>
            <w:r>
              <w:t>00861</w:t>
            </w:r>
          </w:p>
        </w:tc>
        <w:tc>
          <w:tcPr>
            <w:tcW w:w="2254" w:type="dxa"/>
            <w:shd w:val="clear" w:color="auto" w:fill="EBC7C7"/>
          </w:tcPr>
          <w:p w14:paraId="18554234" w14:textId="0F9322F9" w:rsidR="00752385" w:rsidRDefault="00752385" w:rsidP="0044795F">
            <w:pPr>
              <w:keepNext/>
            </w:pPr>
            <w:r>
              <w:t>00919</w:t>
            </w:r>
          </w:p>
        </w:tc>
        <w:tc>
          <w:tcPr>
            <w:tcW w:w="2254" w:type="dxa"/>
            <w:shd w:val="clear" w:color="auto" w:fill="EBC7C7"/>
          </w:tcPr>
          <w:p w14:paraId="19D9772C" w14:textId="5F1FCEA7" w:rsidR="00752385" w:rsidRDefault="00752385" w:rsidP="0044795F">
            <w:pPr>
              <w:keepNext/>
            </w:pPr>
            <w:r>
              <w:t>No</w:t>
            </w:r>
          </w:p>
        </w:tc>
        <w:tc>
          <w:tcPr>
            <w:tcW w:w="2254" w:type="dxa"/>
            <w:shd w:val="clear" w:color="auto" w:fill="EBC7C7"/>
          </w:tcPr>
          <w:p w14:paraId="46BD81E4" w14:textId="70EAD2A4" w:rsidR="00752385" w:rsidRDefault="00752385" w:rsidP="0044795F">
            <w:pPr>
              <w:keepNext/>
            </w:pPr>
            <w:r>
              <w:t>They are Different</w:t>
            </w:r>
          </w:p>
        </w:tc>
      </w:tr>
      <w:tr w:rsidR="00752385" w14:paraId="28776F0C" w14:textId="77777777" w:rsidTr="00C4564A">
        <w:trPr>
          <w:trHeight w:val="269"/>
        </w:trPr>
        <w:tc>
          <w:tcPr>
            <w:tcW w:w="2254" w:type="dxa"/>
            <w:shd w:val="clear" w:color="auto" w:fill="C5E0B3" w:themeFill="accent6" w:themeFillTint="66"/>
          </w:tcPr>
          <w:p w14:paraId="3C47423C" w14:textId="3E794219" w:rsidR="00752385" w:rsidRDefault="00752385" w:rsidP="0044795F">
            <w:pPr>
              <w:keepNext/>
            </w:pPr>
            <w:r>
              <w:t>00919</w:t>
            </w:r>
          </w:p>
        </w:tc>
        <w:tc>
          <w:tcPr>
            <w:tcW w:w="2254" w:type="dxa"/>
            <w:shd w:val="clear" w:color="auto" w:fill="C5E0B3" w:themeFill="accent6" w:themeFillTint="66"/>
          </w:tcPr>
          <w:p w14:paraId="14C4D8C2" w14:textId="71F725A8" w:rsidR="00752385" w:rsidRDefault="00752385" w:rsidP="0044795F">
            <w:pPr>
              <w:keepNext/>
            </w:pPr>
            <w:r>
              <w:t>00048</w:t>
            </w:r>
          </w:p>
        </w:tc>
        <w:tc>
          <w:tcPr>
            <w:tcW w:w="2254" w:type="dxa"/>
            <w:shd w:val="clear" w:color="auto" w:fill="C5E0B3" w:themeFill="accent6" w:themeFillTint="66"/>
          </w:tcPr>
          <w:p w14:paraId="5EBC3F99" w14:textId="3EC1FD8B" w:rsidR="00752385" w:rsidRDefault="00752385" w:rsidP="0044795F">
            <w:pPr>
              <w:keepNext/>
            </w:pPr>
            <w:r>
              <w:t>Yes</w:t>
            </w:r>
          </w:p>
        </w:tc>
        <w:tc>
          <w:tcPr>
            <w:tcW w:w="2254" w:type="dxa"/>
            <w:shd w:val="clear" w:color="auto" w:fill="C5E0B3" w:themeFill="accent6" w:themeFillTint="66"/>
          </w:tcPr>
          <w:p w14:paraId="76E0C877" w14:textId="37D13D33" w:rsidR="00752385" w:rsidRDefault="00752385" w:rsidP="0044795F">
            <w:pPr>
              <w:keepNext/>
            </w:pPr>
            <w:r>
              <w:t>Input is less specific</w:t>
            </w:r>
          </w:p>
        </w:tc>
      </w:tr>
      <w:tr w:rsidR="0044795F" w14:paraId="6D872A1B" w14:textId="77777777" w:rsidTr="00C4564A">
        <w:trPr>
          <w:trHeight w:val="269"/>
        </w:trPr>
        <w:tc>
          <w:tcPr>
            <w:tcW w:w="2254" w:type="dxa"/>
            <w:shd w:val="clear" w:color="auto" w:fill="EBC7C7"/>
          </w:tcPr>
          <w:p w14:paraId="56DCA289" w14:textId="309C163B" w:rsidR="0044795F" w:rsidRDefault="00752385" w:rsidP="0044795F">
            <w:pPr>
              <w:keepNext/>
            </w:pPr>
            <w:r>
              <w:t>00048</w:t>
            </w:r>
          </w:p>
        </w:tc>
        <w:tc>
          <w:tcPr>
            <w:tcW w:w="2254" w:type="dxa"/>
            <w:shd w:val="clear" w:color="auto" w:fill="EBC7C7"/>
          </w:tcPr>
          <w:p w14:paraId="69543D41" w14:textId="72A23C12" w:rsidR="0044795F" w:rsidRDefault="00752385" w:rsidP="0044795F">
            <w:pPr>
              <w:keepNext/>
            </w:pPr>
            <w:r>
              <w:t>00000</w:t>
            </w:r>
          </w:p>
        </w:tc>
        <w:tc>
          <w:tcPr>
            <w:tcW w:w="2254" w:type="dxa"/>
            <w:shd w:val="clear" w:color="auto" w:fill="EBC7C7"/>
          </w:tcPr>
          <w:p w14:paraId="5FBEDE7F" w14:textId="14148915" w:rsidR="0044795F" w:rsidRDefault="00752385" w:rsidP="0044795F">
            <w:pPr>
              <w:keepNext/>
            </w:pPr>
            <w:r>
              <w:t>No</w:t>
            </w:r>
          </w:p>
        </w:tc>
        <w:tc>
          <w:tcPr>
            <w:tcW w:w="2254" w:type="dxa"/>
            <w:shd w:val="clear" w:color="auto" w:fill="EBC7C7"/>
          </w:tcPr>
          <w:p w14:paraId="386A9FF4" w14:textId="30E68E28" w:rsidR="0044795F" w:rsidRDefault="00752385" w:rsidP="0044795F">
            <w:pPr>
              <w:keepNext/>
            </w:pPr>
            <w:r>
              <w:t>Input is too specific</w:t>
            </w:r>
          </w:p>
        </w:tc>
      </w:tr>
      <w:tr w:rsidR="00752385" w14:paraId="0C3DF6A5" w14:textId="77777777" w:rsidTr="00C4564A">
        <w:trPr>
          <w:trHeight w:val="269"/>
        </w:trPr>
        <w:tc>
          <w:tcPr>
            <w:tcW w:w="2254" w:type="dxa"/>
            <w:shd w:val="clear" w:color="auto" w:fill="EBC7C7"/>
          </w:tcPr>
          <w:p w14:paraId="0CBAAE3D" w14:textId="225C0523" w:rsidR="00752385" w:rsidRDefault="00752385" w:rsidP="0044795F">
            <w:pPr>
              <w:keepNext/>
            </w:pPr>
            <w:r>
              <w:t>00048</w:t>
            </w:r>
          </w:p>
        </w:tc>
        <w:tc>
          <w:tcPr>
            <w:tcW w:w="2254" w:type="dxa"/>
            <w:shd w:val="clear" w:color="auto" w:fill="EBC7C7"/>
          </w:tcPr>
          <w:p w14:paraId="70BB24DC" w14:textId="023A9B7E" w:rsidR="00752385" w:rsidRDefault="00752385" w:rsidP="0044795F">
            <w:pPr>
              <w:keepNext/>
            </w:pPr>
            <w:r>
              <w:t>00919</w:t>
            </w:r>
          </w:p>
        </w:tc>
        <w:tc>
          <w:tcPr>
            <w:tcW w:w="2254" w:type="dxa"/>
            <w:shd w:val="clear" w:color="auto" w:fill="EBC7C7"/>
          </w:tcPr>
          <w:p w14:paraId="56820FCB" w14:textId="537B6E50" w:rsidR="00752385" w:rsidRDefault="00752385" w:rsidP="0044795F">
            <w:pPr>
              <w:keepNext/>
            </w:pPr>
            <w:r>
              <w:t>No</w:t>
            </w:r>
          </w:p>
        </w:tc>
        <w:tc>
          <w:tcPr>
            <w:tcW w:w="2254" w:type="dxa"/>
            <w:shd w:val="clear" w:color="auto" w:fill="EBC7C7"/>
          </w:tcPr>
          <w:p w14:paraId="56A4D2F5" w14:textId="7AC45864" w:rsidR="00752385" w:rsidRDefault="00752385" w:rsidP="0044795F">
            <w:pPr>
              <w:keepNext/>
            </w:pPr>
            <w:r>
              <w:t>Input is too specific</w:t>
            </w:r>
          </w:p>
        </w:tc>
      </w:tr>
      <w:tr w:rsidR="00752385" w14:paraId="04D0F712" w14:textId="77777777" w:rsidTr="00C4564A">
        <w:trPr>
          <w:trHeight w:val="269"/>
        </w:trPr>
        <w:tc>
          <w:tcPr>
            <w:tcW w:w="2254" w:type="dxa"/>
            <w:shd w:val="clear" w:color="auto" w:fill="C5E0B3" w:themeFill="accent6" w:themeFillTint="66"/>
          </w:tcPr>
          <w:p w14:paraId="1CC8A175" w14:textId="2F848071" w:rsidR="00752385" w:rsidRDefault="00752385" w:rsidP="0044795F">
            <w:pPr>
              <w:keepNext/>
            </w:pPr>
            <w:r>
              <w:t>00048</w:t>
            </w:r>
          </w:p>
        </w:tc>
        <w:tc>
          <w:tcPr>
            <w:tcW w:w="2254" w:type="dxa"/>
            <w:shd w:val="clear" w:color="auto" w:fill="C5E0B3" w:themeFill="accent6" w:themeFillTint="66"/>
          </w:tcPr>
          <w:p w14:paraId="57E6D30E" w14:textId="0D64FDCD" w:rsidR="00752385" w:rsidRDefault="00752385" w:rsidP="0044795F">
            <w:pPr>
              <w:keepNext/>
            </w:pPr>
            <w:r>
              <w:t>00048</w:t>
            </w:r>
          </w:p>
        </w:tc>
        <w:tc>
          <w:tcPr>
            <w:tcW w:w="2254" w:type="dxa"/>
            <w:shd w:val="clear" w:color="auto" w:fill="C5E0B3" w:themeFill="accent6" w:themeFillTint="66"/>
          </w:tcPr>
          <w:p w14:paraId="4D3B99D9" w14:textId="3698A902" w:rsidR="00752385" w:rsidRDefault="00752385" w:rsidP="0044795F">
            <w:pPr>
              <w:keepNext/>
            </w:pPr>
            <w:r>
              <w:t>Yes</w:t>
            </w:r>
          </w:p>
        </w:tc>
        <w:tc>
          <w:tcPr>
            <w:tcW w:w="2254" w:type="dxa"/>
            <w:shd w:val="clear" w:color="auto" w:fill="C5E0B3" w:themeFill="accent6" w:themeFillTint="66"/>
          </w:tcPr>
          <w:p w14:paraId="028A0AE7" w14:textId="75CD51A5" w:rsidR="00752385" w:rsidRDefault="00752385" w:rsidP="0044795F">
            <w:pPr>
              <w:keepNext/>
            </w:pPr>
            <w:r>
              <w:t>They are equal</w:t>
            </w:r>
          </w:p>
        </w:tc>
      </w:tr>
      <w:tr w:rsidR="00C4564A" w14:paraId="30226C78" w14:textId="77777777" w:rsidTr="00C4564A">
        <w:trPr>
          <w:trHeight w:val="269"/>
        </w:trPr>
        <w:tc>
          <w:tcPr>
            <w:tcW w:w="2254" w:type="dxa"/>
            <w:shd w:val="clear" w:color="auto" w:fill="EBC7C7"/>
          </w:tcPr>
          <w:p w14:paraId="419C7147" w14:textId="25BEB12F" w:rsidR="00C4564A" w:rsidRDefault="00C4564A" w:rsidP="0044795F">
            <w:pPr>
              <w:keepNext/>
            </w:pPr>
            <w:r>
              <w:t>11111</w:t>
            </w:r>
          </w:p>
        </w:tc>
        <w:tc>
          <w:tcPr>
            <w:tcW w:w="2254" w:type="dxa"/>
            <w:shd w:val="clear" w:color="auto" w:fill="EBC7C7"/>
          </w:tcPr>
          <w:p w14:paraId="29B27D39" w14:textId="376FEF59" w:rsidR="00C4564A" w:rsidRDefault="00C4564A" w:rsidP="0044795F">
            <w:pPr>
              <w:keepNext/>
            </w:pPr>
            <w:r>
              <w:t>Any</w:t>
            </w:r>
          </w:p>
        </w:tc>
        <w:tc>
          <w:tcPr>
            <w:tcW w:w="2254" w:type="dxa"/>
            <w:shd w:val="clear" w:color="auto" w:fill="EBC7C7"/>
          </w:tcPr>
          <w:p w14:paraId="3F7AB1AC" w14:textId="4DF90F9A" w:rsidR="00C4564A" w:rsidRDefault="00C4564A" w:rsidP="0044795F">
            <w:pPr>
              <w:keepNext/>
            </w:pPr>
            <w:r>
              <w:t>No</w:t>
            </w:r>
          </w:p>
        </w:tc>
        <w:tc>
          <w:tcPr>
            <w:tcW w:w="2254" w:type="dxa"/>
            <w:shd w:val="clear" w:color="auto" w:fill="EBC7C7"/>
          </w:tcPr>
          <w:p w14:paraId="60FEF5A4" w14:textId="6CB4FEB3" w:rsidR="00C4564A" w:rsidRDefault="00C4564A" w:rsidP="0044795F">
            <w:pPr>
              <w:keepNext/>
            </w:pPr>
            <w:r>
              <w:t>Does not exist</w:t>
            </w:r>
          </w:p>
        </w:tc>
      </w:tr>
    </w:tbl>
    <w:p w14:paraId="13C6D910" w14:textId="43F74A35" w:rsidR="0044795F" w:rsidRDefault="0044795F" w:rsidP="001B4BDE">
      <w:pPr>
        <w:rPr>
          <w:lang w:val="en-US"/>
        </w:rPr>
      </w:pPr>
    </w:p>
    <w:p w14:paraId="29D6828F" w14:textId="4AB5AEF6" w:rsidR="00AD0223" w:rsidRPr="002235F6" w:rsidRDefault="00AD0223" w:rsidP="00AD0223">
      <w:pPr>
        <w:pStyle w:val="Caption"/>
        <w:keepNext/>
        <w:rPr>
          <w:lang w:val="en-US"/>
        </w:rPr>
      </w:pPr>
      <w:r>
        <w:rPr>
          <w:lang w:val="en-US"/>
        </w:rPr>
        <w:t xml:space="preserve">  </w:t>
      </w:r>
      <w:bookmarkStart w:id="19" w:name="_Ref499126122"/>
      <w:r w:rsidRPr="002235F6">
        <w:rPr>
          <w:lang w:val="en-US"/>
        </w:rPr>
        <w:t xml:space="preserve">Table </w:t>
      </w:r>
      <w:r>
        <w:fldChar w:fldCharType="begin"/>
      </w:r>
      <w:r w:rsidRPr="002235F6">
        <w:rPr>
          <w:lang w:val="en-US"/>
        </w:rPr>
        <w:instrText xml:space="preserve"> SEQ Table \* ARABIC </w:instrText>
      </w:r>
      <w:r>
        <w:fldChar w:fldCharType="separate"/>
      </w:r>
      <w:r w:rsidR="00356524" w:rsidRPr="002235F6">
        <w:rPr>
          <w:noProof/>
          <w:lang w:val="en-US"/>
        </w:rPr>
        <w:t>2</w:t>
      </w:r>
      <w:r>
        <w:fldChar w:fldCharType="end"/>
      </w:r>
      <w:bookmarkEnd w:id="19"/>
      <w:r w:rsidRPr="002235F6">
        <w:rPr>
          <w:lang w:val="en-US"/>
        </w:rPr>
        <w:t xml:space="preserve"> Possible cases when comparing input PTM coordinates with annotated PTM coordinates</w:t>
      </w:r>
    </w:p>
    <w:tbl>
      <w:tblPr>
        <w:tblStyle w:val="TableGrid"/>
        <w:tblpPr w:leftFromText="180" w:rightFromText="180" w:vertAnchor="text" w:horzAnchor="margin" w:tblpY="-62"/>
        <w:tblW w:w="0" w:type="auto"/>
        <w:tblLook w:val="04A0" w:firstRow="1" w:lastRow="0" w:firstColumn="1" w:lastColumn="0" w:noHBand="0" w:noVBand="1"/>
      </w:tblPr>
      <w:tblGrid>
        <w:gridCol w:w="1794"/>
        <w:gridCol w:w="1796"/>
        <w:gridCol w:w="924"/>
        <w:gridCol w:w="1033"/>
        <w:gridCol w:w="3469"/>
      </w:tblGrid>
      <w:tr w:rsidR="00AD0223" w14:paraId="18D2EC1B" w14:textId="77777777" w:rsidTr="00991AC5">
        <w:trPr>
          <w:trHeight w:val="269"/>
        </w:trPr>
        <w:tc>
          <w:tcPr>
            <w:tcW w:w="1803" w:type="dxa"/>
            <w:shd w:val="clear" w:color="auto" w:fill="404040" w:themeFill="text1" w:themeFillTint="BF"/>
          </w:tcPr>
          <w:p w14:paraId="255B7D12" w14:textId="77777777" w:rsidR="00AD0223" w:rsidRPr="00752385" w:rsidRDefault="00AD0223" w:rsidP="00991AC5">
            <w:pPr>
              <w:keepNext/>
              <w:rPr>
                <w:b/>
                <w:color w:val="FFFFFF" w:themeColor="background1"/>
              </w:rPr>
            </w:pPr>
            <w:r>
              <w:rPr>
                <w:b/>
                <w:color w:val="FFFFFF" w:themeColor="background1"/>
              </w:rPr>
              <w:t xml:space="preserve">Input </w:t>
            </w:r>
          </w:p>
        </w:tc>
        <w:tc>
          <w:tcPr>
            <w:tcW w:w="1803" w:type="dxa"/>
            <w:shd w:val="clear" w:color="auto" w:fill="404040" w:themeFill="text1" w:themeFillTint="BF"/>
          </w:tcPr>
          <w:p w14:paraId="41D9E7B4" w14:textId="77777777" w:rsidR="00AD0223" w:rsidRPr="00752385" w:rsidRDefault="00AD0223" w:rsidP="00991AC5">
            <w:pPr>
              <w:keepNext/>
              <w:rPr>
                <w:b/>
                <w:color w:val="FFFFFF" w:themeColor="background1"/>
              </w:rPr>
            </w:pPr>
            <w:r>
              <w:rPr>
                <w:b/>
                <w:color w:val="FFFFFF" w:themeColor="background1"/>
              </w:rPr>
              <w:t>Annotated</w:t>
            </w:r>
          </w:p>
        </w:tc>
        <w:tc>
          <w:tcPr>
            <w:tcW w:w="925" w:type="dxa"/>
            <w:shd w:val="clear" w:color="auto" w:fill="404040" w:themeFill="text1" w:themeFillTint="BF"/>
          </w:tcPr>
          <w:p w14:paraId="5F9AC383" w14:textId="77777777" w:rsidR="00AD0223" w:rsidRPr="00752385" w:rsidRDefault="00AD0223" w:rsidP="00991AC5">
            <w:pPr>
              <w:keepNext/>
              <w:rPr>
                <w:b/>
                <w:color w:val="FFFFFF" w:themeColor="background1"/>
              </w:rPr>
            </w:pPr>
            <w:r>
              <w:rPr>
                <w:b/>
                <w:color w:val="FFFFFF" w:themeColor="background1"/>
              </w:rPr>
              <w:t>Margin</w:t>
            </w:r>
          </w:p>
        </w:tc>
        <w:tc>
          <w:tcPr>
            <w:tcW w:w="993" w:type="dxa"/>
            <w:shd w:val="clear" w:color="auto" w:fill="404040" w:themeFill="text1" w:themeFillTint="BF"/>
          </w:tcPr>
          <w:p w14:paraId="4F4B55F3" w14:textId="77777777" w:rsidR="00AD0223" w:rsidRPr="00752385" w:rsidRDefault="00AD0223" w:rsidP="00991AC5">
            <w:pPr>
              <w:keepNext/>
              <w:rPr>
                <w:b/>
                <w:color w:val="FFFFFF" w:themeColor="background1"/>
              </w:rPr>
            </w:pPr>
            <w:r w:rsidRPr="00752385">
              <w:rPr>
                <w:b/>
                <w:color w:val="FFFFFF" w:themeColor="background1"/>
              </w:rPr>
              <w:t>Matched</w:t>
            </w:r>
          </w:p>
        </w:tc>
        <w:tc>
          <w:tcPr>
            <w:tcW w:w="3492" w:type="dxa"/>
            <w:shd w:val="clear" w:color="auto" w:fill="404040" w:themeFill="text1" w:themeFillTint="BF"/>
          </w:tcPr>
          <w:p w14:paraId="182D318F" w14:textId="77777777" w:rsidR="00AD0223" w:rsidRPr="00752385" w:rsidRDefault="00AD0223" w:rsidP="00991AC5">
            <w:pPr>
              <w:keepNext/>
              <w:rPr>
                <w:b/>
                <w:color w:val="FFFFFF" w:themeColor="background1"/>
              </w:rPr>
            </w:pPr>
            <w:r w:rsidRPr="00752385">
              <w:rPr>
                <w:b/>
                <w:color w:val="FFFFFF" w:themeColor="background1"/>
              </w:rPr>
              <w:t>Comment</w:t>
            </w:r>
          </w:p>
        </w:tc>
      </w:tr>
      <w:tr w:rsidR="00AD0223" w14:paraId="53DB3C82" w14:textId="77777777" w:rsidTr="00991AC5">
        <w:trPr>
          <w:trHeight w:val="269"/>
        </w:trPr>
        <w:tc>
          <w:tcPr>
            <w:tcW w:w="1803" w:type="dxa"/>
            <w:shd w:val="clear" w:color="auto" w:fill="C5E0B3" w:themeFill="accent6" w:themeFillTint="66"/>
          </w:tcPr>
          <w:p w14:paraId="6EB88147" w14:textId="77777777" w:rsidR="00AD0223" w:rsidRPr="00871F28" w:rsidRDefault="00AD0223" w:rsidP="00991AC5">
            <w:pPr>
              <w:keepNext/>
            </w:pPr>
            <w:r w:rsidRPr="00871F28">
              <w:t>17</w:t>
            </w:r>
          </w:p>
        </w:tc>
        <w:tc>
          <w:tcPr>
            <w:tcW w:w="1803" w:type="dxa"/>
            <w:shd w:val="clear" w:color="auto" w:fill="C5E0B3" w:themeFill="accent6" w:themeFillTint="66"/>
          </w:tcPr>
          <w:p w14:paraId="374466D9" w14:textId="77777777" w:rsidR="00AD0223" w:rsidRPr="00871F28" w:rsidRDefault="00AD0223" w:rsidP="00991AC5">
            <w:pPr>
              <w:keepNext/>
            </w:pPr>
            <w:r w:rsidRPr="00871F28">
              <w:t>17</w:t>
            </w:r>
          </w:p>
        </w:tc>
        <w:tc>
          <w:tcPr>
            <w:tcW w:w="925" w:type="dxa"/>
            <w:shd w:val="clear" w:color="auto" w:fill="C5E0B3" w:themeFill="accent6" w:themeFillTint="66"/>
          </w:tcPr>
          <w:p w14:paraId="562A5598" w14:textId="77777777" w:rsidR="00AD0223" w:rsidRPr="00871F28" w:rsidRDefault="00AD0223" w:rsidP="00991AC5">
            <w:pPr>
              <w:keepNext/>
            </w:pPr>
            <w:r w:rsidRPr="00871F28">
              <w:t>0</w:t>
            </w:r>
          </w:p>
        </w:tc>
        <w:tc>
          <w:tcPr>
            <w:tcW w:w="993" w:type="dxa"/>
            <w:shd w:val="clear" w:color="auto" w:fill="C5E0B3" w:themeFill="accent6" w:themeFillTint="66"/>
          </w:tcPr>
          <w:p w14:paraId="31227BFD" w14:textId="77777777" w:rsidR="00AD0223" w:rsidRPr="00871F28" w:rsidRDefault="00AD0223" w:rsidP="00991AC5">
            <w:pPr>
              <w:keepNext/>
            </w:pPr>
            <w:r w:rsidRPr="00871F28">
              <w:t>Yes</w:t>
            </w:r>
          </w:p>
        </w:tc>
        <w:tc>
          <w:tcPr>
            <w:tcW w:w="3492" w:type="dxa"/>
            <w:shd w:val="clear" w:color="auto" w:fill="C5E0B3" w:themeFill="accent6" w:themeFillTint="66"/>
          </w:tcPr>
          <w:p w14:paraId="12FB7599" w14:textId="77777777" w:rsidR="00AD0223" w:rsidRPr="00871F28" w:rsidRDefault="00AD0223" w:rsidP="00991AC5">
            <w:pPr>
              <w:keepNext/>
            </w:pPr>
            <w:r w:rsidRPr="00871F28">
              <w:t>Equal</w:t>
            </w:r>
          </w:p>
        </w:tc>
      </w:tr>
      <w:tr w:rsidR="00AD0223" w14:paraId="454D823C" w14:textId="77777777" w:rsidTr="00991AC5">
        <w:trPr>
          <w:trHeight w:val="269"/>
        </w:trPr>
        <w:tc>
          <w:tcPr>
            <w:tcW w:w="1803" w:type="dxa"/>
            <w:shd w:val="clear" w:color="auto" w:fill="EBC7C7"/>
          </w:tcPr>
          <w:p w14:paraId="1CAD1D79" w14:textId="77777777" w:rsidR="00AD0223" w:rsidRPr="00AD0223" w:rsidRDefault="00AD0223" w:rsidP="00991AC5">
            <w:pPr>
              <w:keepNext/>
            </w:pPr>
            <w:r w:rsidRPr="00AD0223">
              <w:t>16</w:t>
            </w:r>
          </w:p>
        </w:tc>
        <w:tc>
          <w:tcPr>
            <w:tcW w:w="1803" w:type="dxa"/>
            <w:shd w:val="clear" w:color="auto" w:fill="EBC7C7"/>
          </w:tcPr>
          <w:p w14:paraId="3850610E" w14:textId="77777777" w:rsidR="00AD0223" w:rsidRPr="00AD0223" w:rsidRDefault="00AD0223" w:rsidP="00991AC5">
            <w:pPr>
              <w:keepNext/>
            </w:pPr>
            <w:r w:rsidRPr="00AD0223">
              <w:t>17</w:t>
            </w:r>
          </w:p>
        </w:tc>
        <w:tc>
          <w:tcPr>
            <w:tcW w:w="925" w:type="dxa"/>
            <w:shd w:val="clear" w:color="auto" w:fill="EBC7C7"/>
          </w:tcPr>
          <w:p w14:paraId="7EA83577" w14:textId="77777777" w:rsidR="00AD0223" w:rsidRPr="00AD0223" w:rsidRDefault="00AD0223" w:rsidP="00991AC5">
            <w:pPr>
              <w:keepNext/>
            </w:pPr>
            <w:r w:rsidRPr="00AD0223">
              <w:t>0</w:t>
            </w:r>
          </w:p>
        </w:tc>
        <w:tc>
          <w:tcPr>
            <w:tcW w:w="993" w:type="dxa"/>
            <w:shd w:val="clear" w:color="auto" w:fill="EBC7C7"/>
          </w:tcPr>
          <w:p w14:paraId="16181F34" w14:textId="77777777" w:rsidR="00AD0223" w:rsidRPr="00AD0223" w:rsidRDefault="00AD0223" w:rsidP="00991AC5">
            <w:pPr>
              <w:keepNext/>
            </w:pPr>
            <w:r w:rsidRPr="00AD0223">
              <w:t>No</w:t>
            </w:r>
          </w:p>
        </w:tc>
        <w:tc>
          <w:tcPr>
            <w:tcW w:w="3492" w:type="dxa"/>
            <w:shd w:val="clear" w:color="auto" w:fill="EBC7C7"/>
          </w:tcPr>
          <w:p w14:paraId="3671C2DE" w14:textId="77777777" w:rsidR="00AD0223" w:rsidRPr="00AD0223" w:rsidRDefault="00AD0223" w:rsidP="00991AC5">
            <w:pPr>
              <w:keepNext/>
            </w:pPr>
            <w:r w:rsidRPr="00AD0223">
              <w:t>Out of margin</w:t>
            </w:r>
          </w:p>
        </w:tc>
      </w:tr>
      <w:tr w:rsidR="00AD0223" w14:paraId="062A8E95" w14:textId="77777777" w:rsidTr="00991AC5">
        <w:trPr>
          <w:trHeight w:val="269"/>
        </w:trPr>
        <w:tc>
          <w:tcPr>
            <w:tcW w:w="1803" w:type="dxa"/>
            <w:shd w:val="clear" w:color="auto" w:fill="EBC7C7"/>
          </w:tcPr>
          <w:p w14:paraId="498A0B7E" w14:textId="77777777" w:rsidR="00AD0223" w:rsidRPr="00AD0223" w:rsidRDefault="00AD0223" w:rsidP="00991AC5">
            <w:pPr>
              <w:keepNext/>
            </w:pPr>
            <w:r w:rsidRPr="00AD0223">
              <w:t>18</w:t>
            </w:r>
          </w:p>
        </w:tc>
        <w:tc>
          <w:tcPr>
            <w:tcW w:w="1803" w:type="dxa"/>
            <w:shd w:val="clear" w:color="auto" w:fill="EBC7C7"/>
          </w:tcPr>
          <w:p w14:paraId="4FE7B67E" w14:textId="77777777" w:rsidR="00AD0223" w:rsidRPr="00AD0223" w:rsidRDefault="00AD0223" w:rsidP="00991AC5">
            <w:pPr>
              <w:keepNext/>
            </w:pPr>
            <w:r w:rsidRPr="00AD0223">
              <w:t>17</w:t>
            </w:r>
          </w:p>
        </w:tc>
        <w:tc>
          <w:tcPr>
            <w:tcW w:w="925" w:type="dxa"/>
            <w:shd w:val="clear" w:color="auto" w:fill="EBC7C7"/>
          </w:tcPr>
          <w:p w14:paraId="0750D1D3" w14:textId="77777777" w:rsidR="00AD0223" w:rsidRPr="00AD0223" w:rsidRDefault="00AD0223" w:rsidP="00991AC5">
            <w:pPr>
              <w:keepNext/>
            </w:pPr>
            <w:r w:rsidRPr="00AD0223">
              <w:t>0</w:t>
            </w:r>
          </w:p>
        </w:tc>
        <w:tc>
          <w:tcPr>
            <w:tcW w:w="993" w:type="dxa"/>
            <w:shd w:val="clear" w:color="auto" w:fill="EBC7C7"/>
          </w:tcPr>
          <w:p w14:paraId="428E3B28" w14:textId="77777777" w:rsidR="00AD0223" w:rsidRPr="00AD0223" w:rsidRDefault="00AD0223" w:rsidP="00991AC5">
            <w:pPr>
              <w:keepNext/>
            </w:pPr>
            <w:r w:rsidRPr="00AD0223">
              <w:t>No</w:t>
            </w:r>
          </w:p>
        </w:tc>
        <w:tc>
          <w:tcPr>
            <w:tcW w:w="3492" w:type="dxa"/>
            <w:shd w:val="clear" w:color="auto" w:fill="EBC7C7"/>
          </w:tcPr>
          <w:p w14:paraId="65804D83" w14:textId="77777777" w:rsidR="00AD0223" w:rsidRPr="00AD0223" w:rsidRDefault="00AD0223" w:rsidP="00991AC5">
            <w:pPr>
              <w:keepNext/>
            </w:pPr>
            <w:r w:rsidRPr="00AD0223">
              <w:t>Out of margin</w:t>
            </w:r>
          </w:p>
        </w:tc>
      </w:tr>
      <w:tr w:rsidR="00AD0223" w14:paraId="3501BCE5" w14:textId="77777777" w:rsidTr="00991AC5">
        <w:trPr>
          <w:trHeight w:val="269"/>
        </w:trPr>
        <w:tc>
          <w:tcPr>
            <w:tcW w:w="1803" w:type="dxa"/>
            <w:shd w:val="clear" w:color="auto" w:fill="EBC7C7"/>
          </w:tcPr>
          <w:p w14:paraId="29ACA480" w14:textId="77777777" w:rsidR="00AD0223" w:rsidRPr="00AD0223" w:rsidRDefault="00AD0223" w:rsidP="00991AC5">
            <w:pPr>
              <w:keepNext/>
            </w:pPr>
            <w:r w:rsidRPr="00AD0223">
              <w:t>7</w:t>
            </w:r>
          </w:p>
        </w:tc>
        <w:tc>
          <w:tcPr>
            <w:tcW w:w="1803" w:type="dxa"/>
            <w:shd w:val="clear" w:color="auto" w:fill="EBC7C7"/>
          </w:tcPr>
          <w:p w14:paraId="5F2F8915" w14:textId="77777777" w:rsidR="00AD0223" w:rsidRPr="00AD0223" w:rsidRDefault="00AD0223" w:rsidP="00991AC5">
            <w:pPr>
              <w:keepNext/>
            </w:pPr>
            <w:r w:rsidRPr="00AD0223">
              <w:t>13</w:t>
            </w:r>
          </w:p>
        </w:tc>
        <w:tc>
          <w:tcPr>
            <w:tcW w:w="925" w:type="dxa"/>
            <w:shd w:val="clear" w:color="auto" w:fill="EBC7C7"/>
          </w:tcPr>
          <w:p w14:paraId="3DAAC884" w14:textId="77777777" w:rsidR="00AD0223" w:rsidRPr="00AD0223" w:rsidRDefault="00AD0223" w:rsidP="00991AC5">
            <w:pPr>
              <w:keepNext/>
            </w:pPr>
            <w:r w:rsidRPr="00AD0223">
              <w:t>5</w:t>
            </w:r>
          </w:p>
        </w:tc>
        <w:tc>
          <w:tcPr>
            <w:tcW w:w="993" w:type="dxa"/>
            <w:shd w:val="clear" w:color="auto" w:fill="EBC7C7"/>
          </w:tcPr>
          <w:p w14:paraId="5BDB3A48" w14:textId="77777777" w:rsidR="00AD0223" w:rsidRPr="00AD0223" w:rsidRDefault="00AD0223" w:rsidP="00991AC5">
            <w:pPr>
              <w:keepNext/>
            </w:pPr>
            <w:r w:rsidRPr="00AD0223">
              <w:t>No</w:t>
            </w:r>
          </w:p>
        </w:tc>
        <w:tc>
          <w:tcPr>
            <w:tcW w:w="3492" w:type="dxa"/>
            <w:shd w:val="clear" w:color="auto" w:fill="EBC7C7"/>
          </w:tcPr>
          <w:p w14:paraId="0457BD31" w14:textId="77777777" w:rsidR="00AD0223" w:rsidRPr="00AD0223" w:rsidRDefault="00AD0223" w:rsidP="00991AC5">
            <w:pPr>
              <w:keepNext/>
            </w:pPr>
            <w:r w:rsidRPr="00AD0223">
              <w:t>Out of margin</w:t>
            </w:r>
          </w:p>
        </w:tc>
      </w:tr>
      <w:tr w:rsidR="00AD0223" w14:paraId="42ACA4F1" w14:textId="77777777" w:rsidTr="00991AC5">
        <w:trPr>
          <w:trHeight w:val="269"/>
        </w:trPr>
        <w:tc>
          <w:tcPr>
            <w:tcW w:w="1803" w:type="dxa"/>
            <w:shd w:val="clear" w:color="auto" w:fill="C5E0B3" w:themeFill="accent6" w:themeFillTint="66"/>
          </w:tcPr>
          <w:p w14:paraId="1EB86A98" w14:textId="77777777" w:rsidR="00AD0223" w:rsidRPr="00871F28" w:rsidRDefault="00AD0223" w:rsidP="00991AC5">
            <w:pPr>
              <w:keepNext/>
            </w:pPr>
            <w:r w:rsidRPr="00871F28">
              <w:t>8</w:t>
            </w:r>
          </w:p>
        </w:tc>
        <w:tc>
          <w:tcPr>
            <w:tcW w:w="1803" w:type="dxa"/>
            <w:shd w:val="clear" w:color="auto" w:fill="C5E0B3" w:themeFill="accent6" w:themeFillTint="66"/>
          </w:tcPr>
          <w:p w14:paraId="23DE150C" w14:textId="77777777" w:rsidR="00AD0223" w:rsidRPr="00871F28" w:rsidRDefault="00AD0223" w:rsidP="00991AC5">
            <w:pPr>
              <w:keepNext/>
            </w:pPr>
            <w:r w:rsidRPr="00871F28">
              <w:t>13</w:t>
            </w:r>
          </w:p>
        </w:tc>
        <w:tc>
          <w:tcPr>
            <w:tcW w:w="925" w:type="dxa"/>
            <w:shd w:val="clear" w:color="auto" w:fill="C5E0B3" w:themeFill="accent6" w:themeFillTint="66"/>
          </w:tcPr>
          <w:p w14:paraId="19DA404F" w14:textId="77777777" w:rsidR="00AD0223" w:rsidRPr="00871F28" w:rsidRDefault="00AD0223" w:rsidP="00991AC5">
            <w:pPr>
              <w:keepNext/>
            </w:pPr>
            <w:r w:rsidRPr="00871F28">
              <w:t>5</w:t>
            </w:r>
          </w:p>
        </w:tc>
        <w:tc>
          <w:tcPr>
            <w:tcW w:w="993" w:type="dxa"/>
            <w:shd w:val="clear" w:color="auto" w:fill="C5E0B3" w:themeFill="accent6" w:themeFillTint="66"/>
          </w:tcPr>
          <w:p w14:paraId="64E1CD18" w14:textId="77777777" w:rsidR="00AD0223" w:rsidRPr="00871F28" w:rsidRDefault="00AD0223" w:rsidP="00991AC5">
            <w:pPr>
              <w:keepNext/>
            </w:pPr>
            <w:r w:rsidRPr="00871F28">
              <w:t>Yes</w:t>
            </w:r>
          </w:p>
        </w:tc>
        <w:tc>
          <w:tcPr>
            <w:tcW w:w="3492" w:type="dxa"/>
            <w:shd w:val="clear" w:color="auto" w:fill="C5E0B3" w:themeFill="accent6" w:themeFillTint="66"/>
          </w:tcPr>
          <w:p w14:paraId="45860CFA" w14:textId="77777777" w:rsidR="00AD0223" w:rsidRPr="00871F28" w:rsidRDefault="00AD0223" w:rsidP="00991AC5">
            <w:pPr>
              <w:keepNext/>
            </w:pPr>
            <w:r w:rsidRPr="00871F28">
              <w:t>In margin</w:t>
            </w:r>
          </w:p>
        </w:tc>
      </w:tr>
      <w:tr w:rsidR="00AD0223" w14:paraId="4A4ECF02" w14:textId="77777777" w:rsidTr="00991AC5">
        <w:trPr>
          <w:trHeight w:val="269"/>
        </w:trPr>
        <w:tc>
          <w:tcPr>
            <w:tcW w:w="1803" w:type="dxa"/>
            <w:shd w:val="clear" w:color="auto" w:fill="C5E0B3" w:themeFill="accent6" w:themeFillTint="66"/>
          </w:tcPr>
          <w:p w14:paraId="74408E62" w14:textId="77777777" w:rsidR="00AD0223" w:rsidRPr="00871F28" w:rsidRDefault="00AD0223" w:rsidP="00991AC5">
            <w:pPr>
              <w:keepNext/>
            </w:pPr>
            <w:r w:rsidRPr="00871F28">
              <w:t>9</w:t>
            </w:r>
          </w:p>
        </w:tc>
        <w:tc>
          <w:tcPr>
            <w:tcW w:w="1803" w:type="dxa"/>
            <w:shd w:val="clear" w:color="auto" w:fill="C5E0B3" w:themeFill="accent6" w:themeFillTint="66"/>
          </w:tcPr>
          <w:p w14:paraId="6BA347D3" w14:textId="77777777" w:rsidR="00AD0223" w:rsidRPr="00871F28" w:rsidRDefault="00AD0223" w:rsidP="00991AC5">
            <w:pPr>
              <w:keepNext/>
            </w:pPr>
            <w:r w:rsidRPr="00871F28">
              <w:t>13</w:t>
            </w:r>
          </w:p>
        </w:tc>
        <w:tc>
          <w:tcPr>
            <w:tcW w:w="925" w:type="dxa"/>
            <w:shd w:val="clear" w:color="auto" w:fill="C5E0B3" w:themeFill="accent6" w:themeFillTint="66"/>
          </w:tcPr>
          <w:p w14:paraId="72075E2A" w14:textId="77777777" w:rsidR="00AD0223" w:rsidRPr="00871F28" w:rsidRDefault="00AD0223" w:rsidP="00991AC5">
            <w:pPr>
              <w:keepNext/>
            </w:pPr>
            <w:r w:rsidRPr="00871F28">
              <w:t>5</w:t>
            </w:r>
          </w:p>
        </w:tc>
        <w:tc>
          <w:tcPr>
            <w:tcW w:w="993" w:type="dxa"/>
            <w:shd w:val="clear" w:color="auto" w:fill="C5E0B3" w:themeFill="accent6" w:themeFillTint="66"/>
          </w:tcPr>
          <w:p w14:paraId="1FB45C7C" w14:textId="77777777" w:rsidR="00AD0223" w:rsidRPr="00871F28" w:rsidRDefault="00AD0223" w:rsidP="00991AC5">
            <w:pPr>
              <w:keepNext/>
            </w:pPr>
            <w:r w:rsidRPr="00871F28">
              <w:t>Yes</w:t>
            </w:r>
          </w:p>
        </w:tc>
        <w:tc>
          <w:tcPr>
            <w:tcW w:w="3492" w:type="dxa"/>
            <w:shd w:val="clear" w:color="auto" w:fill="C5E0B3" w:themeFill="accent6" w:themeFillTint="66"/>
          </w:tcPr>
          <w:p w14:paraId="654CB1D3" w14:textId="77777777" w:rsidR="00AD0223" w:rsidRPr="00871F28" w:rsidRDefault="00AD0223" w:rsidP="00991AC5">
            <w:pPr>
              <w:keepNext/>
            </w:pPr>
            <w:r w:rsidRPr="00871F28">
              <w:t>In margin</w:t>
            </w:r>
          </w:p>
        </w:tc>
      </w:tr>
      <w:tr w:rsidR="00AD0223" w14:paraId="7FBC052A" w14:textId="77777777" w:rsidTr="00991AC5">
        <w:trPr>
          <w:trHeight w:val="269"/>
        </w:trPr>
        <w:tc>
          <w:tcPr>
            <w:tcW w:w="1803" w:type="dxa"/>
            <w:shd w:val="clear" w:color="auto" w:fill="C5E0B3" w:themeFill="accent6" w:themeFillTint="66"/>
          </w:tcPr>
          <w:p w14:paraId="4C685405" w14:textId="77777777" w:rsidR="00AD0223" w:rsidRPr="00871F28" w:rsidRDefault="00AD0223" w:rsidP="00991AC5">
            <w:pPr>
              <w:keepNext/>
            </w:pPr>
            <w:r w:rsidRPr="00871F28">
              <w:t>17</w:t>
            </w:r>
          </w:p>
        </w:tc>
        <w:tc>
          <w:tcPr>
            <w:tcW w:w="1803" w:type="dxa"/>
            <w:shd w:val="clear" w:color="auto" w:fill="C5E0B3" w:themeFill="accent6" w:themeFillTint="66"/>
          </w:tcPr>
          <w:p w14:paraId="596C2AEB" w14:textId="77777777" w:rsidR="00AD0223" w:rsidRPr="00871F28" w:rsidRDefault="00AD0223" w:rsidP="00991AC5">
            <w:pPr>
              <w:keepNext/>
            </w:pPr>
            <w:r w:rsidRPr="00871F28">
              <w:t>13</w:t>
            </w:r>
          </w:p>
        </w:tc>
        <w:tc>
          <w:tcPr>
            <w:tcW w:w="925" w:type="dxa"/>
            <w:shd w:val="clear" w:color="auto" w:fill="C5E0B3" w:themeFill="accent6" w:themeFillTint="66"/>
          </w:tcPr>
          <w:p w14:paraId="25B750D0" w14:textId="77777777" w:rsidR="00AD0223" w:rsidRPr="00871F28" w:rsidRDefault="00AD0223" w:rsidP="00991AC5">
            <w:pPr>
              <w:keepNext/>
            </w:pPr>
            <w:r w:rsidRPr="00871F28">
              <w:t>5</w:t>
            </w:r>
          </w:p>
        </w:tc>
        <w:tc>
          <w:tcPr>
            <w:tcW w:w="993" w:type="dxa"/>
            <w:shd w:val="clear" w:color="auto" w:fill="C5E0B3" w:themeFill="accent6" w:themeFillTint="66"/>
          </w:tcPr>
          <w:p w14:paraId="04A4146E" w14:textId="77777777" w:rsidR="00AD0223" w:rsidRPr="00871F28" w:rsidRDefault="00AD0223" w:rsidP="00991AC5">
            <w:pPr>
              <w:keepNext/>
            </w:pPr>
            <w:r w:rsidRPr="00871F28">
              <w:t>Yes</w:t>
            </w:r>
          </w:p>
        </w:tc>
        <w:tc>
          <w:tcPr>
            <w:tcW w:w="3492" w:type="dxa"/>
            <w:shd w:val="clear" w:color="auto" w:fill="C5E0B3" w:themeFill="accent6" w:themeFillTint="66"/>
          </w:tcPr>
          <w:p w14:paraId="25B083C6" w14:textId="77777777" w:rsidR="00AD0223" w:rsidRPr="00871F28" w:rsidRDefault="00AD0223" w:rsidP="00991AC5">
            <w:pPr>
              <w:keepNext/>
            </w:pPr>
            <w:r w:rsidRPr="00871F28">
              <w:t>In margin</w:t>
            </w:r>
          </w:p>
        </w:tc>
      </w:tr>
      <w:tr w:rsidR="00AD0223" w14:paraId="024F9E68" w14:textId="77777777" w:rsidTr="00991AC5">
        <w:trPr>
          <w:trHeight w:val="269"/>
        </w:trPr>
        <w:tc>
          <w:tcPr>
            <w:tcW w:w="1803" w:type="dxa"/>
            <w:shd w:val="clear" w:color="auto" w:fill="C5E0B3" w:themeFill="accent6" w:themeFillTint="66"/>
          </w:tcPr>
          <w:p w14:paraId="6B1F0BF9" w14:textId="77777777" w:rsidR="00AD0223" w:rsidRPr="00871F28" w:rsidRDefault="00AD0223" w:rsidP="00991AC5">
            <w:pPr>
              <w:keepNext/>
            </w:pPr>
            <w:r w:rsidRPr="00871F28">
              <w:t>18</w:t>
            </w:r>
          </w:p>
        </w:tc>
        <w:tc>
          <w:tcPr>
            <w:tcW w:w="1803" w:type="dxa"/>
            <w:shd w:val="clear" w:color="auto" w:fill="C5E0B3" w:themeFill="accent6" w:themeFillTint="66"/>
          </w:tcPr>
          <w:p w14:paraId="211B4911" w14:textId="77777777" w:rsidR="00AD0223" w:rsidRPr="00871F28" w:rsidRDefault="00AD0223" w:rsidP="00991AC5">
            <w:pPr>
              <w:keepNext/>
            </w:pPr>
            <w:r w:rsidRPr="00871F28">
              <w:t>13</w:t>
            </w:r>
          </w:p>
        </w:tc>
        <w:tc>
          <w:tcPr>
            <w:tcW w:w="925" w:type="dxa"/>
            <w:shd w:val="clear" w:color="auto" w:fill="C5E0B3" w:themeFill="accent6" w:themeFillTint="66"/>
          </w:tcPr>
          <w:p w14:paraId="2ECEE386" w14:textId="77777777" w:rsidR="00AD0223" w:rsidRPr="00871F28" w:rsidRDefault="00AD0223" w:rsidP="00991AC5">
            <w:pPr>
              <w:keepNext/>
            </w:pPr>
            <w:r w:rsidRPr="00871F28">
              <w:t>5</w:t>
            </w:r>
          </w:p>
        </w:tc>
        <w:tc>
          <w:tcPr>
            <w:tcW w:w="993" w:type="dxa"/>
            <w:shd w:val="clear" w:color="auto" w:fill="C5E0B3" w:themeFill="accent6" w:themeFillTint="66"/>
          </w:tcPr>
          <w:p w14:paraId="51FB570F" w14:textId="77777777" w:rsidR="00AD0223" w:rsidRPr="00871F28" w:rsidRDefault="00AD0223" w:rsidP="00991AC5">
            <w:pPr>
              <w:keepNext/>
            </w:pPr>
            <w:r w:rsidRPr="00871F28">
              <w:t>Yes</w:t>
            </w:r>
          </w:p>
        </w:tc>
        <w:tc>
          <w:tcPr>
            <w:tcW w:w="3492" w:type="dxa"/>
            <w:shd w:val="clear" w:color="auto" w:fill="C5E0B3" w:themeFill="accent6" w:themeFillTint="66"/>
          </w:tcPr>
          <w:p w14:paraId="3247A9F3" w14:textId="77777777" w:rsidR="00AD0223" w:rsidRPr="00871F28" w:rsidRDefault="00AD0223" w:rsidP="00991AC5">
            <w:pPr>
              <w:keepNext/>
            </w:pPr>
            <w:r w:rsidRPr="00871F28">
              <w:t>In margin</w:t>
            </w:r>
          </w:p>
        </w:tc>
      </w:tr>
      <w:tr w:rsidR="00AD0223" w14:paraId="1785C457" w14:textId="77777777" w:rsidTr="00991AC5">
        <w:trPr>
          <w:trHeight w:val="269"/>
        </w:trPr>
        <w:tc>
          <w:tcPr>
            <w:tcW w:w="1803" w:type="dxa"/>
            <w:shd w:val="clear" w:color="auto" w:fill="EBC7C7"/>
          </w:tcPr>
          <w:p w14:paraId="437CA810" w14:textId="77777777" w:rsidR="00AD0223" w:rsidRPr="00AD0223" w:rsidRDefault="00AD0223" w:rsidP="00991AC5">
            <w:pPr>
              <w:keepNext/>
            </w:pPr>
            <w:r w:rsidRPr="00AD0223">
              <w:t>19</w:t>
            </w:r>
          </w:p>
        </w:tc>
        <w:tc>
          <w:tcPr>
            <w:tcW w:w="1803" w:type="dxa"/>
            <w:shd w:val="clear" w:color="auto" w:fill="EBC7C7"/>
          </w:tcPr>
          <w:p w14:paraId="20485511" w14:textId="77777777" w:rsidR="00AD0223" w:rsidRPr="00AD0223" w:rsidRDefault="00AD0223" w:rsidP="00991AC5">
            <w:pPr>
              <w:keepNext/>
            </w:pPr>
            <w:r w:rsidRPr="00AD0223">
              <w:t>13</w:t>
            </w:r>
          </w:p>
        </w:tc>
        <w:tc>
          <w:tcPr>
            <w:tcW w:w="925" w:type="dxa"/>
            <w:shd w:val="clear" w:color="auto" w:fill="EBC7C7"/>
          </w:tcPr>
          <w:p w14:paraId="11F44332" w14:textId="77777777" w:rsidR="00AD0223" w:rsidRPr="00AD0223" w:rsidRDefault="00AD0223" w:rsidP="00991AC5">
            <w:pPr>
              <w:keepNext/>
            </w:pPr>
            <w:r w:rsidRPr="00AD0223">
              <w:t>5</w:t>
            </w:r>
          </w:p>
        </w:tc>
        <w:tc>
          <w:tcPr>
            <w:tcW w:w="993" w:type="dxa"/>
            <w:shd w:val="clear" w:color="auto" w:fill="EBC7C7"/>
          </w:tcPr>
          <w:p w14:paraId="62C29CB8" w14:textId="77777777" w:rsidR="00AD0223" w:rsidRPr="00AD0223" w:rsidRDefault="00AD0223" w:rsidP="00991AC5">
            <w:pPr>
              <w:keepNext/>
            </w:pPr>
            <w:r w:rsidRPr="00AD0223">
              <w:t>No</w:t>
            </w:r>
          </w:p>
        </w:tc>
        <w:tc>
          <w:tcPr>
            <w:tcW w:w="3492" w:type="dxa"/>
            <w:shd w:val="clear" w:color="auto" w:fill="EBC7C7"/>
          </w:tcPr>
          <w:p w14:paraId="5F032A97" w14:textId="77777777" w:rsidR="00AD0223" w:rsidRPr="00AD0223" w:rsidRDefault="00AD0223" w:rsidP="00991AC5">
            <w:pPr>
              <w:keepNext/>
            </w:pPr>
            <w:r w:rsidRPr="00AD0223">
              <w:t>Out of margin</w:t>
            </w:r>
          </w:p>
        </w:tc>
      </w:tr>
      <w:tr w:rsidR="00AD0223" w14:paraId="4A62A1D1" w14:textId="77777777" w:rsidTr="00991AC5">
        <w:trPr>
          <w:trHeight w:val="269"/>
        </w:trPr>
        <w:tc>
          <w:tcPr>
            <w:tcW w:w="1803" w:type="dxa"/>
            <w:shd w:val="clear" w:color="auto" w:fill="C5E0B3" w:themeFill="accent6" w:themeFillTint="66"/>
          </w:tcPr>
          <w:p w14:paraId="01C9FD26" w14:textId="77777777" w:rsidR="00AD0223" w:rsidRPr="00AD0223" w:rsidRDefault="00AD0223" w:rsidP="00991AC5">
            <w:pPr>
              <w:keepNext/>
            </w:pPr>
            <w:r w:rsidRPr="00AD0223">
              <w:t>?</w:t>
            </w:r>
          </w:p>
        </w:tc>
        <w:tc>
          <w:tcPr>
            <w:tcW w:w="1803" w:type="dxa"/>
            <w:shd w:val="clear" w:color="auto" w:fill="C5E0B3" w:themeFill="accent6" w:themeFillTint="66"/>
          </w:tcPr>
          <w:p w14:paraId="3D014F7B" w14:textId="77777777" w:rsidR="00AD0223" w:rsidRPr="00AD0223" w:rsidRDefault="00AD0223" w:rsidP="00991AC5">
            <w:pPr>
              <w:keepNext/>
            </w:pPr>
            <w:r w:rsidRPr="00AD0223">
              <w:t>13</w:t>
            </w:r>
          </w:p>
        </w:tc>
        <w:tc>
          <w:tcPr>
            <w:tcW w:w="925" w:type="dxa"/>
            <w:shd w:val="clear" w:color="auto" w:fill="C5E0B3" w:themeFill="accent6" w:themeFillTint="66"/>
          </w:tcPr>
          <w:p w14:paraId="7652EFC2" w14:textId="77777777" w:rsidR="00AD0223" w:rsidRPr="00AD0223" w:rsidRDefault="00AD0223" w:rsidP="00991AC5">
            <w:pPr>
              <w:keepNext/>
            </w:pPr>
            <w:r w:rsidRPr="00AD0223">
              <w:t>0</w:t>
            </w:r>
          </w:p>
        </w:tc>
        <w:tc>
          <w:tcPr>
            <w:tcW w:w="993" w:type="dxa"/>
            <w:shd w:val="clear" w:color="auto" w:fill="C5E0B3" w:themeFill="accent6" w:themeFillTint="66"/>
          </w:tcPr>
          <w:p w14:paraId="66C4E0A8" w14:textId="77777777" w:rsidR="00AD0223" w:rsidRPr="00AD0223" w:rsidRDefault="00AD0223" w:rsidP="00991AC5">
            <w:pPr>
              <w:keepNext/>
            </w:pPr>
            <w:r w:rsidRPr="00AD0223">
              <w:t>Yes</w:t>
            </w:r>
          </w:p>
        </w:tc>
        <w:tc>
          <w:tcPr>
            <w:tcW w:w="3492" w:type="dxa"/>
            <w:shd w:val="clear" w:color="auto" w:fill="C5E0B3" w:themeFill="accent6" w:themeFillTint="66"/>
          </w:tcPr>
          <w:p w14:paraId="29EB7E8D" w14:textId="77777777" w:rsidR="00AD0223" w:rsidRPr="00AD0223" w:rsidRDefault="00AD0223" w:rsidP="00991AC5">
            <w:pPr>
              <w:keepNext/>
            </w:pPr>
            <w:r w:rsidRPr="00AD0223">
              <w:t>Input is less specific</w:t>
            </w:r>
          </w:p>
        </w:tc>
      </w:tr>
      <w:tr w:rsidR="00AD0223" w14:paraId="3CDDA237" w14:textId="77777777" w:rsidTr="00991AC5">
        <w:trPr>
          <w:trHeight w:val="269"/>
        </w:trPr>
        <w:tc>
          <w:tcPr>
            <w:tcW w:w="1803" w:type="dxa"/>
            <w:shd w:val="clear" w:color="auto" w:fill="C5E0B3" w:themeFill="accent6" w:themeFillTint="66"/>
          </w:tcPr>
          <w:p w14:paraId="44E6AA6A" w14:textId="77777777" w:rsidR="00AD0223" w:rsidRPr="00AD0223" w:rsidRDefault="00AD0223" w:rsidP="00991AC5">
            <w:pPr>
              <w:keepNext/>
            </w:pPr>
            <w:r w:rsidRPr="00AD0223">
              <w:t>?</w:t>
            </w:r>
          </w:p>
        </w:tc>
        <w:tc>
          <w:tcPr>
            <w:tcW w:w="1803" w:type="dxa"/>
            <w:shd w:val="clear" w:color="auto" w:fill="C5E0B3" w:themeFill="accent6" w:themeFillTint="66"/>
          </w:tcPr>
          <w:p w14:paraId="60247607" w14:textId="77777777" w:rsidR="00AD0223" w:rsidRPr="00AD0223" w:rsidRDefault="00AD0223" w:rsidP="00991AC5">
            <w:pPr>
              <w:keepNext/>
            </w:pPr>
            <w:r w:rsidRPr="00AD0223">
              <w:t>15</w:t>
            </w:r>
          </w:p>
        </w:tc>
        <w:tc>
          <w:tcPr>
            <w:tcW w:w="925" w:type="dxa"/>
            <w:shd w:val="clear" w:color="auto" w:fill="C5E0B3" w:themeFill="accent6" w:themeFillTint="66"/>
          </w:tcPr>
          <w:p w14:paraId="71D0DC5B" w14:textId="77777777" w:rsidR="00AD0223" w:rsidRPr="00AD0223" w:rsidRDefault="00AD0223" w:rsidP="00991AC5">
            <w:pPr>
              <w:keepNext/>
            </w:pPr>
            <w:r w:rsidRPr="00AD0223">
              <w:t>4</w:t>
            </w:r>
          </w:p>
        </w:tc>
        <w:tc>
          <w:tcPr>
            <w:tcW w:w="993" w:type="dxa"/>
            <w:shd w:val="clear" w:color="auto" w:fill="C5E0B3" w:themeFill="accent6" w:themeFillTint="66"/>
          </w:tcPr>
          <w:p w14:paraId="74A28BE3" w14:textId="77777777" w:rsidR="00AD0223" w:rsidRPr="00AD0223" w:rsidRDefault="00AD0223" w:rsidP="00991AC5">
            <w:pPr>
              <w:keepNext/>
            </w:pPr>
            <w:r w:rsidRPr="00AD0223">
              <w:t>Yes</w:t>
            </w:r>
          </w:p>
        </w:tc>
        <w:tc>
          <w:tcPr>
            <w:tcW w:w="3492" w:type="dxa"/>
            <w:shd w:val="clear" w:color="auto" w:fill="C5E0B3" w:themeFill="accent6" w:themeFillTint="66"/>
          </w:tcPr>
          <w:p w14:paraId="1ADD74FC" w14:textId="77777777" w:rsidR="00AD0223" w:rsidRPr="00AD0223" w:rsidRDefault="00AD0223" w:rsidP="00991AC5">
            <w:pPr>
              <w:keepNext/>
            </w:pPr>
            <w:r w:rsidRPr="00AD0223">
              <w:t>Input is less specific</w:t>
            </w:r>
          </w:p>
        </w:tc>
      </w:tr>
      <w:tr w:rsidR="00AD0223" w14:paraId="2554FA88" w14:textId="77777777" w:rsidTr="00991AC5">
        <w:trPr>
          <w:trHeight w:val="269"/>
        </w:trPr>
        <w:tc>
          <w:tcPr>
            <w:tcW w:w="1803" w:type="dxa"/>
            <w:shd w:val="clear" w:color="auto" w:fill="EBC7C7"/>
          </w:tcPr>
          <w:p w14:paraId="1DA4FA70" w14:textId="77777777" w:rsidR="00AD0223" w:rsidRPr="00AD0223" w:rsidRDefault="00AD0223" w:rsidP="00991AC5">
            <w:pPr>
              <w:keepNext/>
            </w:pPr>
            <w:commentRangeStart w:id="20"/>
            <w:r w:rsidRPr="00AD0223">
              <w:t>13</w:t>
            </w:r>
          </w:p>
        </w:tc>
        <w:tc>
          <w:tcPr>
            <w:tcW w:w="1803" w:type="dxa"/>
            <w:shd w:val="clear" w:color="auto" w:fill="EBC7C7"/>
          </w:tcPr>
          <w:p w14:paraId="5D286816" w14:textId="77777777" w:rsidR="00AD0223" w:rsidRPr="00AD0223" w:rsidRDefault="00AD0223" w:rsidP="00991AC5">
            <w:pPr>
              <w:keepNext/>
            </w:pPr>
            <w:r w:rsidRPr="00AD0223">
              <w:t>?</w:t>
            </w:r>
          </w:p>
        </w:tc>
        <w:tc>
          <w:tcPr>
            <w:tcW w:w="925" w:type="dxa"/>
            <w:shd w:val="clear" w:color="auto" w:fill="EBC7C7"/>
          </w:tcPr>
          <w:p w14:paraId="722E062E" w14:textId="77777777" w:rsidR="00AD0223" w:rsidRPr="00AD0223" w:rsidRDefault="00AD0223" w:rsidP="00991AC5">
            <w:pPr>
              <w:keepNext/>
            </w:pPr>
            <w:r w:rsidRPr="00AD0223">
              <w:t>2</w:t>
            </w:r>
          </w:p>
        </w:tc>
        <w:tc>
          <w:tcPr>
            <w:tcW w:w="993" w:type="dxa"/>
            <w:shd w:val="clear" w:color="auto" w:fill="EBC7C7"/>
          </w:tcPr>
          <w:p w14:paraId="6AB00C04" w14:textId="77777777" w:rsidR="00AD0223" w:rsidRPr="00AD0223" w:rsidRDefault="00AD0223" w:rsidP="00991AC5">
            <w:pPr>
              <w:keepNext/>
            </w:pPr>
            <w:r w:rsidRPr="00AD0223">
              <w:t>No</w:t>
            </w:r>
          </w:p>
        </w:tc>
        <w:tc>
          <w:tcPr>
            <w:tcW w:w="3492" w:type="dxa"/>
            <w:shd w:val="clear" w:color="auto" w:fill="EBC7C7"/>
          </w:tcPr>
          <w:p w14:paraId="7EC9F8A6" w14:textId="77777777" w:rsidR="00AD0223" w:rsidRPr="00AD0223" w:rsidRDefault="00AD0223" w:rsidP="00991AC5">
            <w:pPr>
              <w:keepNext/>
            </w:pPr>
            <w:r w:rsidRPr="00AD0223">
              <w:t>Input is too specific</w:t>
            </w:r>
            <w:commentRangeEnd w:id="20"/>
            <w:r w:rsidR="00A66702">
              <w:rPr>
                <w:rStyle w:val="CommentReference"/>
              </w:rPr>
              <w:commentReference w:id="20"/>
            </w:r>
          </w:p>
        </w:tc>
      </w:tr>
      <w:tr w:rsidR="00AD0223" w14:paraId="08D620D2" w14:textId="77777777" w:rsidTr="00991AC5">
        <w:trPr>
          <w:trHeight w:val="269"/>
        </w:trPr>
        <w:tc>
          <w:tcPr>
            <w:tcW w:w="1803" w:type="dxa"/>
            <w:shd w:val="clear" w:color="auto" w:fill="C5E0B3" w:themeFill="accent6" w:themeFillTint="66"/>
          </w:tcPr>
          <w:p w14:paraId="481C018E" w14:textId="77777777" w:rsidR="00AD0223" w:rsidRPr="00AD0223" w:rsidRDefault="00AD0223" w:rsidP="00991AC5">
            <w:pPr>
              <w:keepNext/>
            </w:pPr>
            <w:r w:rsidRPr="00AD0223">
              <w:t>[empty]</w:t>
            </w:r>
          </w:p>
        </w:tc>
        <w:tc>
          <w:tcPr>
            <w:tcW w:w="1803" w:type="dxa"/>
            <w:shd w:val="clear" w:color="auto" w:fill="C5E0B3" w:themeFill="accent6" w:themeFillTint="66"/>
          </w:tcPr>
          <w:p w14:paraId="75748FBB" w14:textId="77777777" w:rsidR="00AD0223" w:rsidRPr="00AD0223" w:rsidRDefault="00AD0223" w:rsidP="00991AC5">
            <w:pPr>
              <w:keepNext/>
            </w:pPr>
            <w:r w:rsidRPr="00AD0223">
              <w:t>[empty]</w:t>
            </w:r>
          </w:p>
        </w:tc>
        <w:tc>
          <w:tcPr>
            <w:tcW w:w="925" w:type="dxa"/>
            <w:shd w:val="clear" w:color="auto" w:fill="C5E0B3" w:themeFill="accent6" w:themeFillTint="66"/>
          </w:tcPr>
          <w:p w14:paraId="13BAEF66" w14:textId="77777777" w:rsidR="00AD0223" w:rsidRPr="00AD0223" w:rsidRDefault="00AD0223" w:rsidP="00991AC5">
            <w:pPr>
              <w:keepNext/>
            </w:pPr>
            <w:r w:rsidRPr="00AD0223">
              <w:t>5</w:t>
            </w:r>
          </w:p>
        </w:tc>
        <w:tc>
          <w:tcPr>
            <w:tcW w:w="993" w:type="dxa"/>
            <w:shd w:val="clear" w:color="auto" w:fill="C5E0B3" w:themeFill="accent6" w:themeFillTint="66"/>
          </w:tcPr>
          <w:p w14:paraId="057ED647" w14:textId="77777777" w:rsidR="00AD0223" w:rsidRPr="00AD0223" w:rsidRDefault="00AD0223" w:rsidP="00991AC5">
            <w:pPr>
              <w:keepNext/>
            </w:pPr>
            <w:r w:rsidRPr="00AD0223">
              <w:t>Yes</w:t>
            </w:r>
          </w:p>
        </w:tc>
        <w:tc>
          <w:tcPr>
            <w:tcW w:w="3492" w:type="dxa"/>
            <w:shd w:val="clear" w:color="auto" w:fill="C5E0B3" w:themeFill="accent6" w:themeFillTint="66"/>
          </w:tcPr>
          <w:p w14:paraId="6DEF1A70" w14:textId="77777777" w:rsidR="00AD0223" w:rsidRPr="00AD0223" w:rsidRDefault="00AD0223" w:rsidP="00991AC5">
            <w:pPr>
              <w:keepNext/>
            </w:pPr>
            <w:r w:rsidRPr="00AD0223">
              <w:t>Equally unspecific</w:t>
            </w:r>
          </w:p>
        </w:tc>
      </w:tr>
      <w:tr w:rsidR="00AD0223" w14:paraId="47837F8F" w14:textId="77777777" w:rsidTr="00991AC5">
        <w:trPr>
          <w:trHeight w:val="269"/>
        </w:trPr>
        <w:tc>
          <w:tcPr>
            <w:tcW w:w="1803" w:type="dxa"/>
            <w:shd w:val="clear" w:color="auto" w:fill="C5E0B3" w:themeFill="accent6" w:themeFillTint="66"/>
          </w:tcPr>
          <w:p w14:paraId="19B5BB95" w14:textId="77777777" w:rsidR="00AD0223" w:rsidRPr="00AD0223" w:rsidRDefault="00AD0223" w:rsidP="00991AC5">
            <w:pPr>
              <w:keepNext/>
            </w:pPr>
            <w:r w:rsidRPr="00AD0223">
              <w:t>?</w:t>
            </w:r>
          </w:p>
        </w:tc>
        <w:tc>
          <w:tcPr>
            <w:tcW w:w="1803" w:type="dxa"/>
            <w:shd w:val="clear" w:color="auto" w:fill="C5E0B3" w:themeFill="accent6" w:themeFillTint="66"/>
          </w:tcPr>
          <w:p w14:paraId="6BEA0BCF" w14:textId="77777777" w:rsidR="00AD0223" w:rsidRPr="00AD0223" w:rsidRDefault="00AD0223" w:rsidP="00991AC5">
            <w:pPr>
              <w:keepNext/>
            </w:pPr>
            <w:r w:rsidRPr="00AD0223">
              <w:t>?</w:t>
            </w:r>
          </w:p>
        </w:tc>
        <w:tc>
          <w:tcPr>
            <w:tcW w:w="925" w:type="dxa"/>
            <w:shd w:val="clear" w:color="auto" w:fill="C5E0B3" w:themeFill="accent6" w:themeFillTint="66"/>
          </w:tcPr>
          <w:p w14:paraId="0CD3E562" w14:textId="77777777" w:rsidR="00AD0223" w:rsidRPr="00AD0223" w:rsidRDefault="00AD0223" w:rsidP="00991AC5">
            <w:pPr>
              <w:keepNext/>
            </w:pPr>
            <w:r w:rsidRPr="00AD0223">
              <w:t>5</w:t>
            </w:r>
          </w:p>
        </w:tc>
        <w:tc>
          <w:tcPr>
            <w:tcW w:w="993" w:type="dxa"/>
            <w:shd w:val="clear" w:color="auto" w:fill="C5E0B3" w:themeFill="accent6" w:themeFillTint="66"/>
          </w:tcPr>
          <w:p w14:paraId="3813AAB5" w14:textId="77777777" w:rsidR="00AD0223" w:rsidRPr="00AD0223" w:rsidRDefault="00AD0223" w:rsidP="00991AC5">
            <w:pPr>
              <w:keepNext/>
            </w:pPr>
            <w:r w:rsidRPr="00AD0223">
              <w:t>Yes</w:t>
            </w:r>
          </w:p>
        </w:tc>
        <w:tc>
          <w:tcPr>
            <w:tcW w:w="3492" w:type="dxa"/>
            <w:shd w:val="clear" w:color="auto" w:fill="C5E0B3" w:themeFill="accent6" w:themeFillTint="66"/>
          </w:tcPr>
          <w:p w14:paraId="6588ADE1" w14:textId="77777777" w:rsidR="00AD0223" w:rsidRPr="00AD0223" w:rsidRDefault="00AD0223" w:rsidP="00991AC5">
            <w:pPr>
              <w:keepNext/>
            </w:pPr>
            <w:r w:rsidRPr="00AD0223">
              <w:t>Equally unspecific</w:t>
            </w:r>
          </w:p>
        </w:tc>
      </w:tr>
      <w:tr w:rsidR="00AD0223" w14:paraId="5BD6DBF2" w14:textId="77777777" w:rsidTr="00991AC5">
        <w:trPr>
          <w:trHeight w:val="269"/>
        </w:trPr>
        <w:tc>
          <w:tcPr>
            <w:tcW w:w="1803" w:type="dxa"/>
            <w:shd w:val="clear" w:color="auto" w:fill="C5E0B3" w:themeFill="accent6" w:themeFillTint="66"/>
          </w:tcPr>
          <w:p w14:paraId="1AC15D3B" w14:textId="77777777" w:rsidR="00AD0223" w:rsidRPr="00AD0223" w:rsidRDefault="00AD0223" w:rsidP="00991AC5">
            <w:pPr>
              <w:keepNext/>
            </w:pPr>
            <w:r w:rsidRPr="00AD0223">
              <w:t>null</w:t>
            </w:r>
          </w:p>
        </w:tc>
        <w:tc>
          <w:tcPr>
            <w:tcW w:w="1803" w:type="dxa"/>
            <w:shd w:val="clear" w:color="auto" w:fill="C5E0B3" w:themeFill="accent6" w:themeFillTint="66"/>
          </w:tcPr>
          <w:p w14:paraId="07225077" w14:textId="77777777" w:rsidR="00AD0223" w:rsidRPr="00AD0223" w:rsidRDefault="00AD0223" w:rsidP="00991AC5">
            <w:pPr>
              <w:keepNext/>
            </w:pPr>
            <w:r w:rsidRPr="00AD0223">
              <w:t>null</w:t>
            </w:r>
          </w:p>
        </w:tc>
        <w:tc>
          <w:tcPr>
            <w:tcW w:w="925" w:type="dxa"/>
            <w:shd w:val="clear" w:color="auto" w:fill="C5E0B3" w:themeFill="accent6" w:themeFillTint="66"/>
          </w:tcPr>
          <w:p w14:paraId="4A75A944" w14:textId="77777777" w:rsidR="00AD0223" w:rsidRPr="00AD0223" w:rsidRDefault="00AD0223" w:rsidP="00991AC5">
            <w:pPr>
              <w:keepNext/>
            </w:pPr>
            <w:r w:rsidRPr="00AD0223">
              <w:t>5</w:t>
            </w:r>
          </w:p>
        </w:tc>
        <w:tc>
          <w:tcPr>
            <w:tcW w:w="993" w:type="dxa"/>
            <w:shd w:val="clear" w:color="auto" w:fill="C5E0B3" w:themeFill="accent6" w:themeFillTint="66"/>
          </w:tcPr>
          <w:p w14:paraId="1EEB6CD9" w14:textId="77777777" w:rsidR="00AD0223" w:rsidRPr="00AD0223" w:rsidRDefault="00AD0223" w:rsidP="00991AC5">
            <w:pPr>
              <w:keepNext/>
            </w:pPr>
            <w:r w:rsidRPr="00AD0223">
              <w:t>Yes</w:t>
            </w:r>
          </w:p>
        </w:tc>
        <w:tc>
          <w:tcPr>
            <w:tcW w:w="3492" w:type="dxa"/>
            <w:shd w:val="clear" w:color="auto" w:fill="C5E0B3" w:themeFill="accent6" w:themeFillTint="66"/>
          </w:tcPr>
          <w:p w14:paraId="48BB7DD3" w14:textId="77777777" w:rsidR="00AD0223" w:rsidRPr="00AD0223" w:rsidRDefault="00AD0223" w:rsidP="00991AC5">
            <w:pPr>
              <w:keepNext/>
            </w:pPr>
            <w:r w:rsidRPr="00AD0223">
              <w:t>Equally unspecific</w:t>
            </w:r>
          </w:p>
        </w:tc>
      </w:tr>
      <w:tr w:rsidR="00AD0223" w14:paraId="357BE21F" w14:textId="77777777" w:rsidTr="00991AC5">
        <w:trPr>
          <w:trHeight w:val="269"/>
        </w:trPr>
        <w:tc>
          <w:tcPr>
            <w:tcW w:w="1803" w:type="dxa"/>
            <w:shd w:val="clear" w:color="auto" w:fill="EBC7C7"/>
          </w:tcPr>
          <w:p w14:paraId="5CC0BA04" w14:textId="77777777" w:rsidR="00AD0223" w:rsidRPr="00AD0223" w:rsidRDefault="00AD0223" w:rsidP="00991AC5">
            <w:pPr>
              <w:keepNext/>
            </w:pPr>
            <w:r>
              <w:t>-3</w:t>
            </w:r>
          </w:p>
        </w:tc>
        <w:tc>
          <w:tcPr>
            <w:tcW w:w="1803" w:type="dxa"/>
            <w:shd w:val="clear" w:color="auto" w:fill="EBC7C7"/>
          </w:tcPr>
          <w:p w14:paraId="68AD02E4" w14:textId="77777777" w:rsidR="00AD0223" w:rsidRPr="00AD0223" w:rsidRDefault="00AD0223" w:rsidP="00991AC5">
            <w:pPr>
              <w:keepNext/>
            </w:pPr>
            <w:r>
              <w:t>1</w:t>
            </w:r>
          </w:p>
        </w:tc>
        <w:tc>
          <w:tcPr>
            <w:tcW w:w="925" w:type="dxa"/>
            <w:shd w:val="clear" w:color="auto" w:fill="EBC7C7"/>
          </w:tcPr>
          <w:p w14:paraId="5054E40E" w14:textId="77777777" w:rsidR="00AD0223" w:rsidRPr="00AD0223" w:rsidRDefault="00AD0223" w:rsidP="00991AC5">
            <w:pPr>
              <w:keepNext/>
            </w:pPr>
            <w:r>
              <w:t>5</w:t>
            </w:r>
          </w:p>
        </w:tc>
        <w:tc>
          <w:tcPr>
            <w:tcW w:w="993" w:type="dxa"/>
            <w:shd w:val="clear" w:color="auto" w:fill="EBC7C7"/>
          </w:tcPr>
          <w:p w14:paraId="63BDD742" w14:textId="77777777" w:rsidR="00AD0223" w:rsidRPr="00AD0223" w:rsidRDefault="00AD0223" w:rsidP="00991AC5">
            <w:pPr>
              <w:keepNext/>
            </w:pPr>
            <w:r>
              <w:t>No</w:t>
            </w:r>
          </w:p>
        </w:tc>
        <w:tc>
          <w:tcPr>
            <w:tcW w:w="3492" w:type="dxa"/>
            <w:shd w:val="clear" w:color="auto" w:fill="EBC7C7"/>
          </w:tcPr>
          <w:p w14:paraId="04F7E795" w14:textId="77777777" w:rsidR="00AD0223" w:rsidRPr="00AD0223" w:rsidRDefault="00AD0223" w:rsidP="00991AC5">
            <w:pPr>
              <w:keepNext/>
            </w:pPr>
            <w:r>
              <w:t>Input is negative</w:t>
            </w:r>
          </w:p>
        </w:tc>
      </w:tr>
      <w:tr w:rsidR="00AD0223" w14:paraId="6609D79A" w14:textId="77777777" w:rsidTr="00991AC5">
        <w:trPr>
          <w:trHeight w:val="269"/>
        </w:trPr>
        <w:tc>
          <w:tcPr>
            <w:tcW w:w="1803" w:type="dxa"/>
            <w:shd w:val="clear" w:color="auto" w:fill="EBC7C7"/>
          </w:tcPr>
          <w:p w14:paraId="6C9E926E" w14:textId="77777777" w:rsidR="00AD0223" w:rsidRDefault="00AD0223" w:rsidP="00991AC5">
            <w:pPr>
              <w:keepNext/>
            </w:pPr>
            <w:r>
              <w:t>-3</w:t>
            </w:r>
          </w:p>
        </w:tc>
        <w:tc>
          <w:tcPr>
            <w:tcW w:w="1803" w:type="dxa"/>
            <w:shd w:val="clear" w:color="auto" w:fill="EBC7C7"/>
          </w:tcPr>
          <w:p w14:paraId="1A6477A1" w14:textId="77777777" w:rsidR="00AD0223" w:rsidRDefault="00AD0223" w:rsidP="00991AC5">
            <w:pPr>
              <w:keepNext/>
            </w:pPr>
            <w:r>
              <w:t>?</w:t>
            </w:r>
          </w:p>
        </w:tc>
        <w:tc>
          <w:tcPr>
            <w:tcW w:w="925" w:type="dxa"/>
            <w:shd w:val="clear" w:color="auto" w:fill="EBC7C7"/>
          </w:tcPr>
          <w:p w14:paraId="1B4E2419" w14:textId="77777777" w:rsidR="00AD0223" w:rsidRDefault="00AD0223" w:rsidP="00991AC5">
            <w:pPr>
              <w:keepNext/>
            </w:pPr>
            <w:r>
              <w:t>0</w:t>
            </w:r>
          </w:p>
        </w:tc>
        <w:tc>
          <w:tcPr>
            <w:tcW w:w="993" w:type="dxa"/>
            <w:shd w:val="clear" w:color="auto" w:fill="EBC7C7"/>
          </w:tcPr>
          <w:p w14:paraId="1FCB86EF" w14:textId="77777777" w:rsidR="00AD0223" w:rsidRDefault="00AD0223" w:rsidP="00991AC5">
            <w:pPr>
              <w:keepNext/>
            </w:pPr>
            <w:r>
              <w:t>No</w:t>
            </w:r>
          </w:p>
        </w:tc>
        <w:tc>
          <w:tcPr>
            <w:tcW w:w="3492" w:type="dxa"/>
            <w:shd w:val="clear" w:color="auto" w:fill="EBC7C7"/>
          </w:tcPr>
          <w:p w14:paraId="5E044CF9" w14:textId="77777777" w:rsidR="00AD0223" w:rsidRDefault="00AD0223" w:rsidP="00991AC5">
            <w:pPr>
              <w:keepNext/>
            </w:pPr>
            <w:r>
              <w:t>Input is negative</w:t>
            </w:r>
          </w:p>
        </w:tc>
      </w:tr>
      <w:tr w:rsidR="00AD0223" w14:paraId="39204917" w14:textId="77777777" w:rsidTr="00991AC5">
        <w:trPr>
          <w:trHeight w:val="269"/>
        </w:trPr>
        <w:tc>
          <w:tcPr>
            <w:tcW w:w="1803" w:type="dxa"/>
            <w:shd w:val="clear" w:color="auto" w:fill="EBC7C7"/>
          </w:tcPr>
          <w:p w14:paraId="22A12569" w14:textId="77777777" w:rsidR="00AD0223" w:rsidRDefault="00AD0223" w:rsidP="00991AC5">
            <w:pPr>
              <w:keepNext/>
            </w:pPr>
            <w:r>
              <w:t>0</w:t>
            </w:r>
          </w:p>
        </w:tc>
        <w:tc>
          <w:tcPr>
            <w:tcW w:w="1803" w:type="dxa"/>
            <w:shd w:val="clear" w:color="auto" w:fill="EBC7C7"/>
          </w:tcPr>
          <w:p w14:paraId="1B24E74B" w14:textId="77777777" w:rsidR="00AD0223" w:rsidRDefault="00AD0223" w:rsidP="00991AC5">
            <w:pPr>
              <w:keepNext/>
            </w:pPr>
            <w:r>
              <w:t>?</w:t>
            </w:r>
          </w:p>
        </w:tc>
        <w:tc>
          <w:tcPr>
            <w:tcW w:w="925" w:type="dxa"/>
            <w:shd w:val="clear" w:color="auto" w:fill="EBC7C7"/>
          </w:tcPr>
          <w:p w14:paraId="71C9D9EC" w14:textId="77777777" w:rsidR="00AD0223" w:rsidRDefault="00AD0223" w:rsidP="00991AC5">
            <w:pPr>
              <w:keepNext/>
            </w:pPr>
            <w:r>
              <w:t>0</w:t>
            </w:r>
          </w:p>
        </w:tc>
        <w:tc>
          <w:tcPr>
            <w:tcW w:w="993" w:type="dxa"/>
            <w:shd w:val="clear" w:color="auto" w:fill="EBC7C7"/>
          </w:tcPr>
          <w:p w14:paraId="67BA1CFB" w14:textId="77777777" w:rsidR="00AD0223" w:rsidRDefault="00AD0223" w:rsidP="00991AC5">
            <w:pPr>
              <w:keepNext/>
            </w:pPr>
            <w:r>
              <w:t>No</w:t>
            </w:r>
          </w:p>
        </w:tc>
        <w:tc>
          <w:tcPr>
            <w:tcW w:w="3492" w:type="dxa"/>
            <w:shd w:val="clear" w:color="auto" w:fill="EBC7C7"/>
          </w:tcPr>
          <w:p w14:paraId="69F6B8E6" w14:textId="77777777" w:rsidR="00AD0223" w:rsidRDefault="00AD0223" w:rsidP="00991AC5">
            <w:pPr>
              <w:keepNext/>
            </w:pPr>
            <w:r>
              <w:t>Input is zero</w:t>
            </w:r>
          </w:p>
        </w:tc>
      </w:tr>
      <w:tr w:rsidR="00AD0223" w14:paraId="40838BB0" w14:textId="77777777" w:rsidTr="00991AC5">
        <w:trPr>
          <w:trHeight w:val="269"/>
        </w:trPr>
        <w:tc>
          <w:tcPr>
            <w:tcW w:w="1803" w:type="dxa"/>
            <w:shd w:val="clear" w:color="auto" w:fill="EBC7C7"/>
          </w:tcPr>
          <w:p w14:paraId="26A0C2A9" w14:textId="77777777" w:rsidR="00AD0223" w:rsidRDefault="00AD0223" w:rsidP="00991AC5">
            <w:pPr>
              <w:keepNext/>
            </w:pPr>
            <w:r>
              <w:t>0</w:t>
            </w:r>
          </w:p>
        </w:tc>
        <w:tc>
          <w:tcPr>
            <w:tcW w:w="1803" w:type="dxa"/>
            <w:shd w:val="clear" w:color="auto" w:fill="EBC7C7"/>
          </w:tcPr>
          <w:p w14:paraId="005895EE" w14:textId="77777777" w:rsidR="00AD0223" w:rsidRDefault="00AD0223" w:rsidP="00991AC5">
            <w:pPr>
              <w:keepNext/>
            </w:pPr>
            <w:r>
              <w:t>1</w:t>
            </w:r>
          </w:p>
        </w:tc>
        <w:tc>
          <w:tcPr>
            <w:tcW w:w="925" w:type="dxa"/>
            <w:shd w:val="clear" w:color="auto" w:fill="EBC7C7"/>
          </w:tcPr>
          <w:p w14:paraId="617C7857" w14:textId="77777777" w:rsidR="00AD0223" w:rsidRDefault="00AD0223" w:rsidP="00991AC5">
            <w:pPr>
              <w:keepNext/>
            </w:pPr>
            <w:r>
              <w:t>3</w:t>
            </w:r>
          </w:p>
        </w:tc>
        <w:tc>
          <w:tcPr>
            <w:tcW w:w="993" w:type="dxa"/>
            <w:shd w:val="clear" w:color="auto" w:fill="EBC7C7"/>
          </w:tcPr>
          <w:p w14:paraId="7F219A3D" w14:textId="77777777" w:rsidR="00AD0223" w:rsidRDefault="00AD0223" w:rsidP="00991AC5">
            <w:pPr>
              <w:keepNext/>
            </w:pPr>
            <w:r>
              <w:t>No</w:t>
            </w:r>
          </w:p>
        </w:tc>
        <w:tc>
          <w:tcPr>
            <w:tcW w:w="3492" w:type="dxa"/>
            <w:shd w:val="clear" w:color="auto" w:fill="EBC7C7"/>
          </w:tcPr>
          <w:p w14:paraId="47270F52" w14:textId="77777777" w:rsidR="00AD0223" w:rsidRDefault="00AD0223" w:rsidP="00991AC5">
            <w:pPr>
              <w:keepNext/>
            </w:pPr>
            <w:r>
              <w:t>Input is zero</w:t>
            </w:r>
          </w:p>
        </w:tc>
      </w:tr>
    </w:tbl>
    <w:p w14:paraId="1192C30B" w14:textId="77777777" w:rsidR="00AD0223" w:rsidRPr="0044795F" w:rsidRDefault="00AD0223" w:rsidP="00AD0223">
      <w:pPr>
        <w:rPr>
          <w:lang w:val="en-US"/>
        </w:rPr>
      </w:pPr>
    </w:p>
    <w:p w14:paraId="6ECB2DF1" w14:textId="1D389B9C" w:rsidR="00D26073" w:rsidRDefault="00D26073" w:rsidP="00D26073">
      <w:pPr>
        <w:pStyle w:val="Heading3"/>
        <w:rPr>
          <w:lang w:val="en-US"/>
        </w:rPr>
      </w:pPr>
      <w:r w:rsidRPr="001B4BDE">
        <w:rPr>
          <w:lang w:val="en-US"/>
        </w:rPr>
        <w:t xml:space="preserve">Approach 3 – </w:t>
      </w:r>
      <w:r w:rsidR="001B4BDE" w:rsidRPr="001B4BDE">
        <w:rPr>
          <w:lang w:val="en-US"/>
        </w:rPr>
        <w:t xml:space="preserve">50% </w:t>
      </w:r>
      <w:r w:rsidRPr="001B4BDE">
        <w:rPr>
          <w:lang w:val="en-US"/>
        </w:rPr>
        <w:t>Partial</w:t>
      </w:r>
      <w:r w:rsidR="00110482">
        <w:rPr>
          <w:lang w:val="en-US"/>
        </w:rPr>
        <w:t xml:space="preserve"> proteoform m</w:t>
      </w:r>
      <w:r w:rsidR="001B4BDE" w:rsidRPr="001B4BDE">
        <w:rPr>
          <w:lang w:val="en-US"/>
        </w:rPr>
        <w:t>atch</w:t>
      </w:r>
    </w:p>
    <w:p w14:paraId="60215874" w14:textId="1BF26736" w:rsidR="001B4BDE" w:rsidRDefault="001B4BDE" w:rsidP="001B4BDE">
      <w:pPr>
        <w:rPr>
          <w:lang w:val="en-US"/>
        </w:rPr>
      </w:pPr>
      <w:r>
        <w:rPr>
          <w:lang w:val="en-US"/>
        </w:rPr>
        <w:t>Follows the same conditions as the Partial Match with one difference:</w:t>
      </w:r>
    </w:p>
    <w:p w14:paraId="3D6E3A70" w14:textId="357CB4AA" w:rsidR="001B4BDE" w:rsidRPr="001B4BDE" w:rsidRDefault="001B4BDE" w:rsidP="001B4BDE">
      <w:pPr>
        <w:pStyle w:val="ListParagraph"/>
        <w:numPr>
          <w:ilvl w:val="0"/>
          <w:numId w:val="19"/>
        </w:numPr>
        <w:rPr>
          <w:lang w:val="en-US"/>
        </w:rPr>
      </w:pPr>
      <w:r>
        <w:rPr>
          <w:lang w:val="en-US"/>
        </w:rPr>
        <w:t xml:space="preserve">The </w:t>
      </w:r>
      <w:del w:id="21" w:author="Marc Vaudel" w:date="2017-11-24T13:09:00Z">
        <w:r w:rsidDel="00A66702">
          <w:rPr>
            <w:lang w:val="en-US"/>
          </w:rPr>
          <w:delText xml:space="preserve">amount </w:delText>
        </w:r>
      </w:del>
      <w:ins w:id="22" w:author="Marc Vaudel" w:date="2017-11-24T13:09:00Z">
        <w:r w:rsidR="00A66702">
          <w:rPr>
            <w:lang w:val="en-US"/>
          </w:rPr>
          <w:t xml:space="preserve">number </w:t>
        </w:r>
      </w:ins>
      <w:r>
        <w:rPr>
          <w:lang w:val="en-US"/>
        </w:rPr>
        <w:t xml:space="preserve">of PTMs matched in the reference proteoform </w:t>
      </w:r>
      <w:del w:id="23" w:author="Marc Vaudel" w:date="2017-11-24T13:09:00Z">
        <w:r w:rsidDel="00A66702">
          <w:rPr>
            <w:lang w:val="en-US"/>
          </w:rPr>
          <w:delText xml:space="preserve">are </w:delText>
        </w:r>
      </w:del>
      <w:ins w:id="24" w:author="Marc Vaudel" w:date="2017-11-24T13:09:00Z">
        <w:r w:rsidR="00A66702">
          <w:rPr>
            <w:lang w:val="en-US"/>
          </w:rPr>
          <w:t xml:space="preserve">is </w:t>
        </w:r>
      </w:ins>
      <w:r>
        <w:rPr>
          <w:lang w:val="en-US"/>
        </w:rPr>
        <w:t>at least 50% of the total number of PTMs provided in the input.</w:t>
      </w:r>
    </w:p>
    <w:p w14:paraId="716A6858" w14:textId="33963403" w:rsidR="00311ABA" w:rsidRPr="001B4BDE" w:rsidRDefault="00311ABA" w:rsidP="00311ABA">
      <w:pPr>
        <w:pStyle w:val="Heading3"/>
        <w:rPr>
          <w:lang w:val="en-US"/>
        </w:rPr>
      </w:pPr>
      <w:r w:rsidRPr="001B4BDE">
        <w:rPr>
          <w:lang w:val="en-US"/>
        </w:rPr>
        <w:t xml:space="preserve">Approach 4 – </w:t>
      </w:r>
      <w:r w:rsidR="001B4BDE" w:rsidRPr="001B4BDE">
        <w:rPr>
          <w:lang w:val="en-US"/>
        </w:rPr>
        <w:t>75%</w:t>
      </w:r>
      <w:r w:rsidR="001B4BDE">
        <w:rPr>
          <w:lang w:val="en-US"/>
        </w:rPr>
        <w:t xml:space="preserve"> Partial</w:t>
      </w:r>
      <w:r w:rsidR="00110482">
        <w:rPr>
          <w:lang w:val="en-US"/>
        </w:rPr>
        <w:t xml:space="preserve"> proteoform</w:t>
      </w:r>
      <w:r w:rsidRPr="001B4BDE">
        <w:rPr>
          <w:lang w:val="en-US"/>
        </w:rPr>
        <w:t xml:space="preserve"> </w:t>
      </w:r>
      <w:r w:rsidR="00110482">
        <w:rPr>
          <w:lang w:val="en-US"/>
        </w:rPr>
        <w:t>m</w:t>
      </w:r>
      <w:r w:rsidR="001B4BDE" w:rsidRPr="001B4BDE">
        <w:rPr>
          <w:lang w:val="en-US"/>
        </w:rPr>
        <w:t>atch</w:t>
      </w:r>
    </w:p>
    <w:p w14:paraId="27DF37C0" w14:textId="47552013" w:rsidR="001B4BDE" w:rsidRDefault="001B4BDE" w:rsidP="001B4BDE">
      <w:pPr>
        <w:rPr>
          <w:lang w:val="en-US"/>
        </w:rPr>
      </w:pPr>
      <w:r>
        <w:rPr>
          <w:lang w:val="en-US"/>
        </w:rPr>
        <w:t>Follows the same conditions as the Partial Match with one difference:</w:t>
      </w:r>
    </w:p>
    <w:p w14:paraId="396A8AA1" w14:textId="0CED2F88" w:rsidR="001B4BDE" w:rsidRDefault="001B4BDE" w:rsidP="001B4BDE">
      <w:pPr>
        <w:pStyle w:val="ListParagraph"/>
        <w:numPr>
          <w:ilvl w:val="0"/>
          <w:numId w:val="19"/>
        </w:numPr>
        <w:rPr>
          <w:lang w:val="en-US"/>
        </w:rPr>
      </w:pPr>
      <w:r>
        <w:rPr>
          <w:lang w:val="en-US"/>
        </w:rPr>
        <w:t xml:space="preserve">The </w:t>
      </w:r>
      <w:del w:id="25" w:author="Marc Vaudel" w:date="2017-11-24T13:09:00Z">
        <w:r w:rsidDel="00A66702">
          <w:rPr>
            <w:lang w:val="en-US"/>
          </w:rPr>
          <w:delText xml:space="preserve">amount </w:delText>
        </w:r>
      </w:del>
      <w:ins w:id="26" w:author="Marc Vaudel" w:date="2017-11-24T13:09:00Z">
        <w:r w:rsidR="00A66702">
          <w:rPr>
            <w:lang w:val="en-US"/>
          </w:rPr>
          <w:t xml:space="preserve">number </w:t>
        </w:r>
      </w:ins>
      <w:r>
        <w:rPr>
          <w:lang w:val="en-US"/>
        </w:rPr>
        <w:t xml:space="preserve">of PTMs matched in the reference proteoform </w:t>
      </w:r>
      <w:del w:id="27" w:author="Marc Vaudel" w:date="2017-11-24T13:09:00Z">
        <w:r w:rsidDel="00A66702">
          <w:rPr>
            <w:lang w:val="en-US"/>
          </w:rPr>
          <w:delText xml:space="preserve">are </w:delText>
        </w:r>
      </w:del>
      <w:ins w:id="28" w:author="Marc Vaudel" w:date="2017-11-24T13:09:00Z">
        <w:r w:rsidR="00A66702">
          <w:rPr>
            <w:lang w:val="en-US"/>
          </w:rPr>
          <w:t xml:space="preserve">is </w:t>
        </w:r>
      </w:ins>
      <w:r>
        <w:rPr>
          <w:lang w:val="en-US"/>
        </w:rPr>
        <w:t>at least 50% of the total number of PTMs provided in the input.</w:t>
      </w:r>
    </w:p>
    <w:p w14:paraId="3BFBBC3A" w14:textId="77777777" w:rsidR="001B4BDE" w:rsidRPr="001B4BDE" w:rsidRDefault="001B4BDE" w:rsidP="001B4BDE">
      <w:pPr>
        <w:pStyle w:val="ListParagraph"/>
        <w:numPr>
          <w:ilvl w:val="0"/>
          <w:numId w:val="19"/>
        </w:numPr>
        <w:rPr>
          <w:lang w:val="en-US"/>
        </w:rPr>
      </w:pPr>
    </w:p>
    <w:p w14:paraId="2AF96AC1" w14:textId="12B4319F" w:rsidR="009C7391" w:rsidRDefault="0044795F" w:rsidP="0044795F">
      <w:pPr>
        <w:pStyle w:val="Heading3"/>
        <w:rPr>
          <w:lang w:val="en-US"/>
        </w:rPr>
      </w:pPr>
      <w:r>
        <w:rPr>
          <w:lang w:val="en-US"/>
        </w:rPr>
        <w:t>Approach comparison</w:t>
      </w:r>
    </w:p>
    <w:p w14:paraId="1BC70BE6" w14:textId="32423B44" w:rsidR="0044795F" w:rsidRDefault="0044795F" w:rsidP="009C7391">
      <w:pPr>
        <w:rPr>
          <w:lang w:val="en-US"/>
        </w:rPr>
      </w:pPr>
    </w:p>
    <w:p w14:paraId="31E87BB7" w14:textId="2C5DBDFE" w:rsidR="00AD0223" w:rsidRDefault="00AD0223" w:rsidP="009C7391">
      <w:pPr>
        <w:rPr>
          <w:lang w:val="en-US"/>
        </w:rPr>
      </w:pPr>
      <w:r>
        <w:rPr>
          <w:lang w:val="en-US"/>
        </w:rPr>
        <w:t xml:space="preserve">Here is a comparison between the current approach of mapping with the proposed possible approaches. </w:t>
      </w:r>
      <w:r w:rsidR="005134EE">
        <w:rPr>
          <w:lang w:val="en-US"/>
        </w:rPr>
        <w:t xml:space="preserve"> </w:t>
      </w:r>
      <w:r w:rsidR="005134EE">
        <w:rPr>
          <w:lang w:val="en-US"/>
        </w:rPr>
        <w:fldChar w:fldCharType="begin"/>
      </w:r>
      <w:r w:rsidR="005134EE">
        <w:rPr>
          <w:lang w:val="en-US"/>
        </w:rPr>
        <w:instrText xml:space="preserve"> REF _Ref499132577 \h </w:instrText>
      </w:r>
      <w:r w:rsidR="005134EE">
        <w:rPr>
          <w:lang w:val="en-US"/>
        </w:rPr>
      </w:r>
      <w:r w:rsidR="005134EE">
        <w:rPr>
          <w:lang w:val="en-US"/>
        </w:rPr>
        <w:fldChar w:fldCharType="separate"/>
      </w:r>
      <w:r w:rsidR="005134EE" w:rsidRPr="002235F6">
        <w:rPr>
          <w:lang w:val="en-US"/>
        </w:rPr>
        <w:t xml:space="preserve">Table </w:t>
      </w:r>
      <w:r w:rsidR="005134EE" w:rsidRPr="002235F6">
        <w:rPr>
          <w:noProof/>
          <w:lang w:val="en-US"/>
        </w:rPr>
        <w:t>3</w:t>
      </w:r>
      <w:r w:rsidR="005134EE">
        <w:rPr>
          <w:lang w:val="en-US"/>
        </w:rPr>
        <w:fldChar w:fldCharType="end"/>
      </w:r>
      <w:r w:rsidR="00B85063">
        <w:rPr>
          <w:lang w:val="en-US"/>
        </w:rPr>
        <w:t xml:space="preserve"> shows the conditions are checked in each approach, whether the conditions are fulfilled or not.</w:t>
      </w:r>
      <w:r w:rsidR="005134EE">
        <w:rPr>
          <w:lang w:val="en-US"/>
        </w:rPr>
        <w:t xml:space="preserve"> </w:t>
      </w:r>
      <w:r w:rsidR="005134EE">
        <w:rPr>
          <w:lang w:val="en-US"/>
        </w:rPr>
        <w:fldChar w:fldCharType="begin"/>
      </w:r>
      <w:r w:rsidR="005134EE">
        <w:rPr>
          <w:lang w:val="en-US"/>
        </w:rPr>
        <w:instrText xml:space="preserve"> REF _Ref499132629 \h </w:instrText>
      </w:r>
      <w:r w:rsidR="005134EE">
        <w:rPr>
          <w:lang w:val="en-US"/>
        </w:rPr>
      </w:r>
      <w:r w:rsidR="005134EE">
        <w:rPr>
          <w:lang w:val="en-US"/>
        </w:rPr>
        <w:fldChar w:fldCharType="separate"/>
      </w:r>
      <w:r w:rsidR="005134EE" w:rsidRPr="002235F6">
        <w:rPr>
          <w:lang w:val="en-US"/>
        </w:rPr>
        <w:t xml:space="preserve">Table </w:t>
      </w:r>
      <w:r w:rsidR="005134EE" w:rsidRPr="002235F6">
        <w:rPr>
          <w:noProof/>
          <w:lang w:val="en-US"/>
        </w:rPr>
        <w:t>4</w:t>
      </w:r>
      <w:r w:rsidR="005134EE">
        <w:rPr>
          <w:lang w:val="en-US"/>
        </w:rPr>
        <w:fldChar w:fldCharType="end"/>
      </w:r>
      <w:r w:rsidR="005134EE">
        <w:rPr>
          <w:lang w:val="en-US"/>
        </w:rPr>
        <w:t xml:space="preserve"> </w:t>
      </w:r>
      <w:r w:rsidR="00B85063">
        <w:rPr>
          <w:lang w:val="en-US"/>
        </w:rPr>
        <w:t xml:space="preserve">show which conditions are necessary to be fulfilled to consider a protein/proteoform matched for each of the considered approaches. </w:t>
      </w:r>
    </w:p>
    <w:p w14:paraId="350F64E5" w14:textId="6452242F" w:rsidR="005C3714" w:rsidRDefault="005C3714" w:rsidP="009C7391">
      <w:pPr>
        <w:rPr>
          <w:i/>
          <w:lang w:val="en-US"/>
        </w:rPr>
      </w:pPr>
    </w:p>
    <w:p w14:paraId="603AE9F3" w14:textId="6990937F" w:rsidR="005134EE" w:rsidRPr="002235F6" w:rsidRDefault="005134EE" w:rsidP="005134EE">
      <w:pPr>
        <w:pStyle w:val="Caption"/>
        <w:keepNext/>
        <w:rPr>
          <w:lang w:val="en-US"/>
        </w:rPr>
      </w:pPr>
      <w:bookmarkStart w:id="29" w:name="_Ref499132577"/>
      <w:r w:rsidRPr="002235F6">
        <w:rPr>
          <w:lang w:val="en-US"/>
        </w:rPr>
        <w:t xml:space="preserve">Table </w:t>
      </w:r>
      <w:r>
        <w:fldChar w:fldCharType="begin"/>
      </w:r>
      <w:r w:rsidRPr="002235F6">
        <w:rPr>
          <w:lang w:val="en-US"/>
        </w:rPr>
        <w:instrText xml:space="preserve"> SEQ Table \* ARABIC </w:instrText>
      </w:r>
      <w:r>
        <w:fldChar w:fldCharType="separate"/>
      </w:r>
      <w:r w:rsidR="00356524" w:rsidRPr="002235F6">
        <w:rPr>
          <w:noProof/>
          <w:lang w:val="en-US"/>
        </w:rPr>
        <w:t>3</w:t>
      </w:r>
      <w:r>
        <w:fldChar w:fldCharType="end"/>
      </w:r>
      <w:bookmarkEnd w:id="29"/>
      <w:r w:rsidRPr="002235F6">
        <w:rPr>
          <w:lang w:val="en-US"/>
        </w:rPr>
        <w:t xml:space="preserve"> Overview of conditions checked to match a protein with another in the database</w:t>
      </w:r>
    </w:p>
    <w:tbl>
      <w:tblPr>
        <w:tblStyle w:val="TableGrid"/>
        <w:tblW w:w="0" w:type="auto"/>
        <w:tblLook w:val="04A0" w:firstRow="1" w:lastRow="0" w:firstColumn="1" w:lastColumn="0" w:noHBand="0" w:noVBand="1"/>
      </w:tblPr>
      <w:tblGrid>
        <w:gridCol w:w="1826"/>
        <w:gridCol w:w="1105"/>
        <w:gridCol w:w="1365"/>
        <w:gridCol w:w="1466"/>
        <w:gridCol w:w="1627"/>
        <w:gridCol w:w="1627"/>
      </w:tblGrid>
      <w:tr w:rsidR="00991AC5" w:rsidRPr="00110482" w14:paraId="5D011B67" w14:textId="77777777" w:rsidTr="00991AC5">
        <w:tc>
          <w:tcPr>
            <w:tcW w:w="0" w:type="auto"/>
            <w:shd w:val="clear" w:color="auto" w:fill="2E74B5" w:themeFill="accent5" w:themeFillShade="BF"/>
          </w:tcPr>
          <w:p w14:paraId="5CB2C60C" w14:textId="1D0F8E66" w:rsidR="00991AC5" w:rsidRPr="00991AC5" w:rsidRDefault="00991AC5" w:rsidP="00991AC5">
            <w:pPr>
              <w:rPr>
                <w:b/>
                <w:color w:val="FFFFFF" w:themeColor="background1"/>
                <w:sz w:val="16"/>
                <w:lang w:val="en-US"/>
              </w:rPr>
            </w:pPr>
            <w:r w:rsidRPr="00991AC5">
              <w:rPr>
                <w:b/>
                <w:color w:val="FFFFFF" w:themeColor="background1"/>
                <w:sz w:val="16"/>
                <w:lang w:val="en-US"/>
              </w:rPr>
              <w:t>Attribute is checked?</w:t>
            </w:r>
          </w:p>
        </w:tc>
        <w:tc>
          <w:tcPr>
            <w:tcW w:w="0" w:type="auto"/>
            <w:shd w:val="clear" w:color="auto" w:fill="2E74B5" w:themeFill="accent5" w:themeFillShade="BF"/>
          </w:tcPr>
          <w:p w14:paraId="5164AB47" w14:textId="77777777" w:rsidR="00991AC5" w:rsidRPr="00991AC5" w:rsidRDefault="00991AC5" w:rsidP="00991AC5">
            <w:pPr>
              <w:rPr>
                <w:b/>
                <w:color w:val="FFFFFF" w:themeColor="background1"/>
                <w:sz w:val="16"/>
                <w:lang w:val="en-US"/>
              </w:rPr>
            </w:pPr>
            <w:r w:rsidRPr="00991AC5">
              <w:rPr>
                <w:b/>
                <w:color w:val="FFFFFF" w:themeColor="background1"/>
                <w:sz w:val="16"/>
                <w:lang w:val="en-US"/>
              </w:rPr>
              <w:t>Protein only match</w:t>
            </w:r>
          </w:p>
        </w:tc>
        <w:tc>
          <w:tcPr>
            <w:tcW w:w="0" w:type="auto"/>
            <w:shd w:val="clear" w:color="auto" w:fill="2E74B5" w:themeFill="accent5" w:themeFillShade="BF"/>
          </w:tcPr>
          <w:p w14:paraId="1E0B925F" w14:textId="77777777" w:rsidR="00991AC5" w:rsidRPr="00991AC5" w:rsidRDefault="00991AC5" w:rsidP="00991AC5">
            <w:pPr>
              <w:rPr>
                <w:b/>
                <w:color w:val="FFFFFF" w:themeColor="background1"/>
                <w:sz w:val="16"/>
                <w:lang w:val="en-US"/>
              </w:rPr>
            </w:pPr>
            <w:r w:rsidRPr="00991AC5">
              <w:rPr>
                <w:b/>
                <w:color w:val="FFFFFF" w:themeColor="background1"/>
                <w:sz w:val="16"/>
                <w:lang w:val="en-US"/>
              </w:rPr>
              <w:t>Full proteoform match</w:t>
            </w:r>
          </w:p>
        </w:tc>
        <w:tc>
          <w:tcPr>
            <w:tcW w:w="0" w:type="auto"/>
            <w:shd w:val="clear" w:color="auto" w:fill="2E74B5" w:themeFill="accent5" w:themeFillShade="BF"/>
          </w:tcPr>
          <w:p w14:paraId="3CFAF63E" w14:textId="77777777" w:rsidR="00991AC5" w:rsidRPr="00991AC5" w:rsidRDefault="00991AC5" w:rsidP="00991AC5">
            <w:pPr>
              <w:rPr>
                <w:b/>
                <w:color w:val="FFFFFF" w:themeColor="background1"/>
                <w:sz w:val="16"/>
                <w:lang w:val="en-US"/>
              </w:rPr>
            </w:pPr>
            <w:r w:rsidRPr="00991AC5">
              <w:rPr>
                <w:b/>
                <w:color w:val="FFFFFF" w:themeColor="background1"/>
                <w:sz w:val="16"/>
                <w:lang w:val="en-US"/>
              </w:rPr>
              <w:t>Partial proteoform match</w:t>
            </w:r>
          </w:p>
        </w:tc>
        <w:tc>
          <w:tcPr>
            <w:tcW w:w="0" w:type="auto"/>
            <w:shd w:val="clear" w:color="auto" w:fill="2E74B5" w:themeFill="accent5" w:themeFillShade="BF"/>
          </w:tcPr>
          <w:p w14:paraId="3CEA7312" w14:textId="556501A5" w:rsidR="00991AC5" w:rsidRPr="00991AC5" w:rsidRDefault="00991AC5" w:rsidP="00991AC5">
            <w:pPr>
              <w:rPr>
                <w:b/>
                <w:color w:val="FFFFFF" w:themeColor="background1"/>
                <w:sz w:val="16"/>
                <w:lang w:val="en-US"/>
              </w:rPr>
            </w:pPr>
            <w:r w:rsidRPr="00991AC5">
              <w:rPr>
                <w:b/>
                <w:color w:val="FFFFFF" w:themeColor="background1"/>
                <w:sz w:val="16"/>
                <w:lang w:val="en-US"/>
              </w:rPr>
              <w:t>75% Partial proteoform match</w:t>
            </w:r>
          </w:p>
        </w:tc>
        <w:tc>
          <w:tcPr>
            <w:tcW w:w="0" w:type="auto"/>
            <w:shd w:val="clear" w:color="auto" w:fill="2E74B5" w:themeFill="accent5" w:themeFillShade="BF"/>
          </w:tcPr>
          <w:p w14:paraId="02C5770D" w14:textId="6F0F66DF" w:rsidR="00991AC5" w:rsidRPr="00991AC5" w:rsidRDefault="00991AC5" w:rsidP="00991AC5">
            <w:pPr>
              <w:rPr>
                <w:b/>
                <w:color w:val="FFFFFF" w:themeColor="background1"/>
                <w:sz w:val="16"/>
                <w:lang w:val="en-US"/>
              </w:rPr>
            </w:pPr>
            <w:r w:rsidRPr="00991AC5">
              <w:rPr>
                <w:b/>
                <w:color w:val="FFFFFF" w:themeColor="background1"/>
                <w:sz w:val="16"/>
                <w:lang w:val="en-US"/>
              </w:rPr>
              <w:t>50% Partial proteoform match</w:t>
            </w:r>
          </w:p>
        </w:tc>
      </w:tr>
      <w:tr w:rsidR="00991AC5" w:rsidRPr="00110482" w14:paraId="5106C7DF" w14:textId="77777777" w:rsidTr="00991AC5">
        <w:tc>
          <w:tcPr>
            <w:tcW w:w="0" w:type="auto"/>
            <w:shd w:val="clear" w:color="auto" w:fill="BDD6EE" w:themeFill="accent5" w:themeFillTint="66"/>
          </w:tcPr>
          <w:p w14:paraId="0E8537E1" w14:textId="67FADEDC" w:rsidR="00991AC5" w:rsidRPr="00110482" w:rsidRDefault="00991AC5" w:rsidP="00991AC5">
            <w:pPr>
              <w:rPr>
                <w:sz w:val="16"/>
                <w:lang w:val="en-US"/>
              </w:rPr>
            </w:pPr>
            <w:r>
              <w:rPr>
                <w:sz w:val="16"/>
                <w:lang w:val="en-US"/>
              </w:rPr>
              <w:t>Protein Identifier</w:t>
            </w:r>
          </w:p>
        </w:tc>
        <w:tc>
          <w:tcPr>
            <w:tcW w:w="0" w:type="auto"/>
            <w:shd w:val="clear" w:color="auto" w:fill="C5E0B3" w:themeFill="accent6" w:themeFillTint="66"/>
          </w:tcPr>
          <w:p w14:paraId="27BD7713" w14:textId="7560666C" w:rsidR="00991AC5" w:rsidRPr="00110482" w:rsidRDefault="00991AC5" w:rsidP="00991AC5">
            <w:pPr>
              <w:rPr>
                <w:sz w:val="16"/>
                <w:lang w:val="en-US"/>
              </w:rPr>
            </w:pPr>
            <w:r>
              <w:rPr>
                <w:sz w:val="16"/>
                <w:lang w:val="en-US"/>
              </w:rPr>
              <w:t>Yes</w:t>
            </w:r>
          </w:p>
        </w:tc>
        <w:tc>
          <w:tcPr>
            <w:tcW w:w="0" w:type="auto"/>
            <w:shd w:val="clear" w:color="auto" w:fill="C5E0B3" w:themeFill="accent6" w:themeFillTint="66"/>
          </w:tcPr>
          <w:p w14:paraId="2A8DE08E" w14:textId="4C17C02B" w:rsidR="00991AC5" w:rsidRPr="00110482" w:rsidRDefault="00991AC5" w:rsidP="00991AC5">
            <w:pPr>
              <w:rPr>
                <w:sz w:val="16"/>
                <w:lang w:val="en-US"/>
              </w:rPr>
            </w:pPr>
            <w:r>
              <w:rPr>
                <w:sz w:val="16"/>
                <w:lang w:val="en-US"/>
              </w:rPr>
              <w:t>Yes</w:t>
            </w:r>
          </w:p>
        </w:tc>
        <w:tc>
          <w:tcPr>
            <w:tcW w:w="0" w:type="auto"/>
            <w:shd w:val="clear" w:color="auto" w:fill="C5E0B3" w:themeFill="accent6" w:themeFillTint="66"/>
          </w:tcPr>
          <w:p w14:paraId="1FEC7A75" w14:textId="55A5EDFE" w:rsidR="00991AC5" w:rsidRPr="00110482" w:rsidRDefault="00991AC5" w:rsidP="00991AC5">
            <w:pPr>
              <w:rPr>
                <w:sz w:val="16"/>
                <w:lang w:val="en-US"/>
              </w:rPr>
            </w:pPr>
            <w:r>
              <w:rPr>
                <w:sz w:val="16"/>
                <w:lang w:val="en-US"/>
              </w:rPr>
              <w:t>Yes</w:t>
            </w:r>
          </w:p>
        </w:tc>
        <w:tc>
          <w:tcPr>
            <w:tcW w:w="0" w:type="auto"/>
            <w:shd w:val="clear" w:color="auto" w:fill="C5E0B3" w:themeFill="accent6" w:themeFillTint="66"/>
          </w:tcPr>
          <w:p w14:paraId="75E948E4" w14:textId="1EFD084F" w:rsidR="00991AC5" w:rsidRDefault="00991AC5" w:rsidP="00991AC5">
            <w:pPr>
              <w:rPr>
                <w:sz w:val="16"/>
                <w:lang w:val="en-US"/>
              </w:rPr>
            </w:pPr>
            <w:r>
              <w:rPr>
                <w:sz w:val="16"/>
                <w:lang w:val="en-US"/>
              </w:rPr>
              <w:t>Yes</w:t>
            </w:r>
          </w:p>
        </w:tc>
        <w:tc>
          <w:tcPr>
            <w:tcW w:w="0" w:type="auto"/>
            <w:shd w:val="clear" w:color="auto" w:fill="C5E0B3" w:themeFill="accent6" w:themeFillTint="66"/>
          </w:tcPr>
          <w:p w14:paraId="4E22B04C" w14:textId="094D4F56" w:rsidR="00991AC5" w:rsidRPr="00110482" w:rsidRDefault="00991AC5" w:rsidP="00991AC5">
            <w:pPr>
              <w:rPr>
                <w:sz w:val="16"/>
                <w:lang w:val="en-US"/>
              </w:rPr>
            </w:pPr>
            <w:r>
              <w:rPr>
                <w:sz w:val="16"/>
                <w:lang w:val="en-US"/>
              </w:rPr>
              <w:t>Yes</w:t>
            </w:r>
          </w:p>
        </w:tc>
      </w:tr>
      <w:tr w:rsidR="00991AC5" w:rsidRPr="00110482" w14:paraId="2C975305" w14:textId="77777777" w:rsidTr="005134EE">
        <w:tc>
          <w:tcPr>
            <w:tcW w:w="0" w:type="auto"/>
            <w:shd w:val="clear" w:color="auto" w:fill="BDD6EE" w:themeFill="accent5" w:themeFillTint="66"/>
          </w:tcPr>
          <w:p w14:paraId="1AA0CF9B" w14:textId="6FE29F26" w:rsidR="00991AC5" w:rsidRDefault="00991AC5" w:rsidP="00991AC5">
            <w:pPr>
              <w:rPr>
                <w:sz w:val="16"/>
                <w:lang w:val="en-US"/>
              </w:rPr>
            </w:pPr>
            <w:r>
              <w:rPr>
                <w:sz w:val="16"/>
                <w:lang w:val="en-US"/>
              </w:rPr>
              <w:t>Isoform</w:t>
            </w:r>
          </w:p>
        </w:tc>
        <w:tc>
          <w:tcPr>
            <w:tcW w:w="0" w:type="auto"/>
            <w:shd w:val="clear" w:color="auto" w:fill="EBC7C7"/>
          </w:tcPr>
          <w:p w14:paraId="26493744" w14:textId="7CDE2A34" w:rsidR="00991AC5" w:rsidRDefault="00991AC5" w:rsidP="00991AC5">
            <w:pPr>
              <w:rPr>
                <w:sz w:val="16"/>
                <w:lang w:val="en-US"/>
              </w:rPr>
            </w:pPr>
            <w:r>
              <w:rPr>
                <w:sz w:val="16"/>
                <w:lang w:val="en-US"/>
              </w:rPr>
              <w:t>No</w:t>
            </w:r>
          </w:p>
        </w:tc>
        <w:tc>
          <w:tcPr>
            <w:tcW w:w="0" w:type="auto"/>
            <w:shd w:val="clear" w:color="auto" w:fill="C5E0B3" w:themeFill="accent6" w:themeFillTint="66"/>
          </w:tcPr>
          <w:p w14:paraId="61D9E9E4" w14:textId="3316EC03" w:rsidR="00991AC5" w:rsidRDefault="00991AC5" w:rsidP="00991AC5">
            <w:pPr>
              <w:rPr>
                <w:sz w:val="16"/>
                <w:lang w:val="en-US"/>
              </w:rPr>
            </w:pPr>
            <w:r>
              <w:rPr>
                <w:sz w:val="16"/>
                <w:lang w:val="en-US"/>
              </w:rPr>
              <w:t>Yes</w:t>
            </w:r>
          </w:p>
        </w:tc>
        <w:tc>
          <w:tcPr>
            <w:tcW w:w="0" w:type="auto"/>
            <w:shd w:val="clear" w:color="auto" w:fill="C5E0B3" w:themeFill="accent6" w:themeFillTint="66"/>
          </w:tcPr>
          <w:p w14:paraId="7FEEC6E3" w14:textId="085ECDF8" w:rsidR="00991AC5" w:rsidRDefault="00991AC5" w:rsidP="00991AC5">
            <w:pPr>
              <w:rPr>
                <w:sz w:val="16"/>
                <w:lang w:val="en-US"/>
              </w:rPr>
            </w:pPr>
            <w:r>
              <w:rPr>
                <w:sz w:val="16"/>
                <w:lang w:val="en-US"/>
              </w:rPr>
              <w:t>Yes</w:t>
            </w:r>
          </w:p>
        </w:tc>
        <w:tc>
          <w:tcPr>
            <w:tcW w:w="0" w:type="auto"/>
            <w:shd w:val="clear" w:color="auto" w:fill="C5E0B3" w:themeFill="accent6" w:themeFillTint="66"/>
          </w:tcPr>
          <w:p w14:paraId="0650E45C" w14:textId="1C564FEA" w:rsidR="00991AC5" w:rsidRDefault="00991AC5" w:rsidP="00991AC5">
            <w:pPr>
              <w:rPr>
                <w:sz w:val="16"/>
                <w:lang w:val="en-US"/>
              </w:rPr>
            </w:pPr>
            <w:r>
              <w:rPr>
                <w:sz w:val="16"/>
                <w:lang w:val="en-US"/>
              </w:rPr>
              <w:t>Yes</w:t>
            </w:r>
          </w:p>
        </w:tc>
        <w:tc>
          <w:tcPr>
            <w:tcW w:w="0" w:type="auto"/>
            <w:shd w:val="clear" w:color="auto" w:fill="C5E0B3" w:themeFill="accent6" w:themeFillTint="66"/>
          </w:tcPr>
          <w:p w14:paraId="6855547E" w14:textId="449CC8AB" w:rsidR="00991AC5" w:rsidRDefault="00991AC5" w:rsidP="00991AC5">
            <w:pPr>
              <w:rPr>
                <w:sz w:val="16"/>
                <w:lang w:val="en-US"/>
              </w:rPr>
            </w:pPr>
            <w:r>
              <w:rPr>
                <w:sz w:val="16"/>
                <w:lang w:val="en-US"/>
              </w:rPr>
              <w:t>Yes</w:t>
            </w:r>
          </w:p>
        </w:tc>
      </w:tr>
      <w:tr w:rsidR="00991AC5" w:rsidRPr="00110482" w14:paraId="532233BC" w14:textId="77777777" w:rsidTr="005134EE">
        <w:tc>
          <w:tcPr>
            <w:tcW w:w="0" w:type="auto"/>
            <w:shd w:val="clear" w:color="auto" w:fill="BDD6EE" w:themeFill="accent5" w:themeFillTint="66"/>
          </w:tcPr>
          <w:p w14:paraId="123208EC" w14:textId="5DD7591C" w:rsidR="00991AC5" w:rsidRDefault="00991AC5" w:rsidP="00991AC5">
            <w:pPr>
              <w:rPr>
                <w:sz w:val="16"/>
                <w:lang w:val="en-US"/>
              </w:rPr>
            </w:pPr>
            <w:r>
              <w:rPr>
                <w:sz w:val="16"/>
                <w:lang w:val="en-US"/>
              </w:rPr>
              <w:t>Exact subsequence coordinates</w:t>
            </w:r>
          </w:p>
        </w:tc>
        <w:tc>
          <w:tcPr>
            <w:tcW w:w="0" w:type="auto"/>
            <w:shd w:val="clear" w:color="auto" w:fill="EBC7C7"/>
          </w:tcPr>
          <w:p w14:paraId="248D00A1" w14:textId="66FEEE89" w:rsidR="00991AC5" w:rsidRPr="00110482" w:rsidRDefault="00991AC5" w:rsidP="00991AC5">
            <w:pPr>
              <w:rPr>
                <w:sz w:val="16"/>
                <w:lang w:val="en-US"/>
              </w:rPr>
            </w:pPr>
            <w:r>
              <w:rPr>
                <w:sz w:val="16"/>
                <w:lang w:val="en-US"/>
              </w:rPr>
              <w:t>No</w:t>
            </w:r>
          </w:p>
        </w:tc>
        <w:tc>
          <w:tcPr>
            <w:tcW w:w="0" w:type="auto"/>
            <w:shd w:val="clear" w:color="auto" w:fill="C5E0B3" w:themeFill="accent6" w:themeFillTint="66"/>
          </w:tcPr>
          <w:p w14:paraId="505DF17C" w14:textId="2FEAF845" w:rsidR="00991AC5" w:rsidRPr="00110482" w:rsidRDefault="00991AC5" w:rsidP="00991AC5">
            <w:pPr>
              <w:rPr>
                <w:sz w:val="16"/>
                <w:lang w:val="en-US"/>
              </w:rPr>
            </w:pPr>
            <w:r>
              <w:rPr>
                <w:sz w:val="16"/>
                <w:lang w:val="en-US"/>
              </w:rPr>
              <w:t>Yes</w:t>
            </w:r>
          </w:p>
        </w:tc>
        <w:tc>
          <w:tcPr>
            <w:tcW w:w="0" w:type="auto"/>
            <w:shd w:val="clear" w:color="auto" w:fill="C5E0B3" w:themeFill="accent6" w:themeFillTint="66"/>
          </w:tcPr>
          <w:p w14:paraId="3F060973" w14:textId="3ED61FE9" w:rsidR="00991AC5" w:rsidRPr="00110482" w:rsidRDefault="00991AC5" w:rsidP="00991AC5">
            <w:pPr>
              <w:rPr>
                <w:sz w:val="16"/>
                <w:lang w:val="en-US"/>
              </w:rPr>
            </w:pPr>
            <w:r>
              <w:rPr>
                <w:sz w:val="16"/>
                <w:lang w:val="en-US"/>
              </w:rPr>
              <w:t>Yes</w:t>
            </w:r>
          </w:p>
        </w:tc>
        <w:tc>
          <w:tcPr>
            <w:tcW w:w="0" w:type="auto"/>
            <w:shd w:val="clear" w:color="auto" w:fill="C5E0B3" w:themeFill="accent6" w:themeFillTint="66"/>
          </w:tcPr>
          <w:p w14:paraId="00ADB9A0" w14:textId="592B40D8" w:rsidR="00991AC5" w:rsidRDefault="00991AC5" w:rsidP="00991AC5">
            <w:pPr>
              <w:rPr>
                <w:sz w:val="16"/>
                <w:lang w:val="en-US"/>
              </w:rPr>
            </w:pPr>
            <w:r>
              <w:rPr>
                <w:sz w:val="16"/>
                <w:lang w:val="en-US"/>
              </w:rPr>
              <w:t>Yes</w:t>
            </w:r>
          </w:p>
        </w:tc>
        <w:tc>
          <w:tcPr>
            <w:tcW w:w="0" w:type="auto"/>
            <w:shd w:val="clear" w:color="auto" w:fill="C5E0B3" w:themeFill="accent6" w:themeFillTint="66"/>
          </w:tcPr>
          <w:p w14:paraId="65A54DBA" w14:textId="4CE5BC6E" w:rsidR="00991AC5" w:rsidRPr="00110482" w:rsidRDefault="00991AC5" w:rsidP="00991AC5">
            <w:pPr>
              <w:rPr>
                <w:sz w:val="16"/>
                <w:lang w:val="en-US"/>
              </w:rPr>
            </w:pPr>
            <w:r>
              <w:rPr>
                <w:sz w:val="16"/>
                <w:lang w:val="en-US"/>
              </w:rPr>
              <w:t>Yes</w:t>
            </w:r>
          </w:p>
        </w:tc>
      </w:tr>
      <w:tr w:rsidR="00991AC5" w:rsidRPr="00110482" w14:paraId="2FC8C5ED" w14:textId="77777777" w:rsidTr="005134EE">
        <w:tc>
          <w:tcPr>
            <w:tcW w:w="0" w:type="auto"/>
            <w:shd w:val="clear" w:color="auto" w:fill="BDD6EE" w:themeFill="accent5" w:themeFillTint="66"/>
          </w:tcPr>
          <w:p w14:paraId="1385D98D" w14:textId="420AE7B4" w:rsidR="00991AC5" w:rsidRDefault="00991AC5" w:rsidP="00991AC5">
            <w:pPr>
              <w:rPr>
                <w:sz w:val="16"/>
                <w:lang w:val="en-US"/>
              </w:rPr>
            </w:pPr>
            <w:r>
              <w:rPr>
                <w:sz w:val="16"/>
                <w:lang w:val="en-US"/>
              </w:rPr>
              <w:t>Subsequence coordinates in margin</w:t>
            </w:r>
          </w:p>
        </w:tc>
        <w:tc>
          <w:tcPr>
            <w:tcW w:w="0" w:type="auto"/>
            <w:shd w:val="clear" w:color="auto" w:fill="EBC7C7"/>
          </w:tcPr>
          <w:p w14:paraId="10F7BD8F" w14:textId="6830F753" w:rsidR="00991AC5" w:rsidRDefault="00991AC5" w:rsidP="00991AC5">
            <w:pPr>
              <w:rPr>
                <w:sz w:val="16"/>
                <w:lang w:val="en-US"/>
              </w:rPr>
            </w:pPr>
            <w:r>
              <w:rPr>
                <w:sz w:val="16"/>
                <w:lang w:val="en-US"/>
              </w:rPr>
              <w:t>No</w:t>
            </w:r>
          </w:p>
        </w:tc>
        <w:tc>
          <w:tcPr>
            <w:tcW w:w="0" w:type="auto"/>
            <w:shd w:val="clear" w:color="auto" w:fill="EBC7C7"/>
          </w:tcPr>
          <w:p w14:paraId="0B2FC76E" w14:textId="0F282C73" w:rsidR="00991AC5" w:rsidRDefault="00991AC5" w:rsidP="00991AC5">
            <w:pPr>
              <w:rPr>
                <w:sz w:val="16"/>
                <w:lang w:val="en-US"/>
              </w:rPr>
            </w:pPr>
            <w:r>
              <w:rPr>
                <w:sz w:val="16"/>
                <w:lang w:val="en-US"/>
              </w:rPr>
              <w:t>No</w:t>
            </w:r>
          </w:p>
        </w:tc>
        <w:tc>
          <w:tcPr>
            <w:tcW w:w="0" w:type="auto"/>
            <w:shd w:val="clear" w:color="auto" w:fill="C5E0B3" w:themeFill="accent6" w:themeFillTint="66"/>
          </w:tcPr>
          <w:p w14:paraId="43028E71" w14:textId="47E2470E" w:rsidR="00991AC5" w:rsidRDefault="00991AC5" w:rsidP="00991AC5">
            <w:pPr>
              <w:rPr>
                <w:sz w:val="16"/>
                <w:lang w:val="en-US"/>
              </w:rPr>
            </w:pPr>
            <w:r>
              <w:rPr>
                <w:sz w:val="16"/>
                <w:lang w:val="en-US"/>
              </w:rPr>
              <w:t>Yes</w:t>
            </w:r>
          </w:p>
        </w:tc>
        <w:tc>
          <w:tcPr>
            <w:tcW w:w="0" w:type="auto"/>
            <w:shd w:val="clear" w:color="auto" w:fill="C5E0B3" w:themeFill="accent6" w:themeFillTint="66"/>
          </w:tcPr>
          <w:p w14:paraId="38CFAEC0" w14:textId="31BFC210" w:rsidR="00991AC5" w:rsidRDefault="00991AC5" w:rsidP="00991AC5">
            <w:pPr>
              <w:rPr>
                <w:sz w:val="16"/>
                <w:lang w:val="en-US"/>
              </w:rPr>
            </w:pPr>
            <w:r>
              <w:rPr>
                <w:sz w:val="16"/>
                <w:lang w:val="en-US"/>
              </w:rPr>
              <w:t>Yes</w:t>
            </w:r>
          </w:p>
        </w:tc>
        <w:tc>
          <w:tcPr>
            <w:tcW w:w="0" w:type="auto"/>
            <w:shd w:val="clear" w:color="auto" w:fill="C5E0B3" w:themeFill="accent6" w:themeFillTint="66"/>
          </w:tcPr>
          <w:p w14:paraId="541F69D4" w14:textId="0E80D880" w:rsidR="00991AC5" w:rsidRDefault="00991AC5" w:rsidP="00991AC5">
            <w:pPr>
              <w:rPr>
                <w:sz w:val="16"/>
                <w:lang w:val="en-US"/>
              </w:rPr>
            </w:pPr>
            <w:r>
              <w:rPr>
                <w:sz w:val="16"/>
                <w:lang w:val="en-US"/>
              </w:rPr>
              <w:t>Yes</w:t>
            </w:r>
          </w:p>
        </w:tc>
      </w:tr>
      <w:tr w:rsidR="00991AC5" w:rsidRPr="00110482" w14:paraId="6B090ACF" w14:textId="77777777" w:rsidTr="005134EE">
        <w:tc>
          <w:tcPr>
            <w:tcW w:w="0" w:type="auto"/>
            <w:shd w:val="clear" w:color="auto" w:fill="BDD6EE" w:themeFill="accent5" w:themeFillTint="66"/>
          </w:tcPr>
          <w:p w14:paraId="5B573547" w14:textId="04F775BA" w:rsidR="00991AC5" w:rsidRDefault="00991AC5" w:rsidP="00991AC5">
            <w:pPr>
              <w:rPr>
                <w:sz w:val="16"/>
                <w:lang w:val="en-US"/>
              </w:rPr>
            </w:pPr>
            <w:r>
              <w:rPr>
                <w:sz w:val="16"/>
                <w:lang w:val="en-US"/>
              </w:rPr>
              <w:t xml:space="preserve">Exact PTM Coordinates </w:t>
            </w:r>
          </w:p>
        </w:tc>
        <w:tc>
          <w:tcPr>
            <w:tcW w:w="0" w:type="auto"/>
            <w:shd w:val="clear" w:color="auto" w:fill="EBC7C7"/>
          </w:tcPr>
          <w:p w14:paraId="3BA3DD34" w14:textId="3775202B" w:rsidR="00991AC5" w:rsidRDefault="00991AC5" w:rsidP="00991AC5">
            <w:pPr>
              <w:rPr>
                <w:sz w:val="16"/>
                <w:lang w:val="en-US"/>
              </w:rPr>
            </w:pPr>
            <w:r>
              <w:rPr>
                <w:sz w:val="16"/>
                <w:lang w:val="en-US"/>
              </w:rPr>
              <w:t>No</w:t>
            </w:r>
          </w:p>
        </w:tc>
        <w:tc>
          <w:tcPr>
            <w:tcW w:w="0" w:type="auto"/>
            <w:shd w:val="clear" w:color="auto" w:fill="C5E0B3" w:themeFill="accent6" w:themeFillTint="66"/>
          </w:tcPr>
          <w:p w14:paraId="1869E9C3" w14:textId="3B5B2BAF" w:rsidR="00991AC5" w:rsidRDefault="00991AC5" w:rsidP="00991AC5">
            <w:pPr>
              <w:rPr>
                <w:sz w:val="16"/>
                <w:lang w:val="en-US"/>
              </w:rPr>
            </w:pPr>
            <w:r>
              <w:rPr>
                <w:sz w:val="16"/>
                <w:lang w:val="en-US"/>
              </w:rPr>
              <w:t>Yes</w:t>
            </w:r>
          </w:p>
        </w:tc>
        <w:tc>
          <w:tcPr>
            <w:tcW w:w="0" w:type="auto"/>
            <w:shd w:val="clear" w:color="auto" w:fill="C5E0B3" w:themeFill="accent6" w:themeFillTint="66"/>
          </w:tcPr>
          <w:p w14:paraId="32399776" w14:textId="47DCD5B1" w:rsidR="00991AC5" w:rsidRDefault="00991AC5" w:rsidP="00991AC5">
            <w:pPr>
              <w:rPr>
                <w:sz w:val="16"/>
                <w:lang w:val="en-US"/>
              </w:rPr>
            </w:pPr>
            <w:r>
              <w:rPr>
                <w:sz w:val="16"/>
                <w:lang w:val="en-US"/>
              </w:rPr>
              <w:t>Yes</w:t>
            </w:r>
          </w:p>
        </w:tc>
        <w:tc>
          <w:tcPr>
            <w:tcW w:w="0" w:type="auto"/>
            <w:shd w:val="clear" w:color="auto" w:fill="C5E0B3" w:themeFill="accent6" w:themeFillTint="66"/>
          </w:tcPr>
          <w:p w14:paraId="668E8CFE" w14:textId="35207843" w:rsidR="00991AC5" w:rsidRDefault="00991AC5" w:rsidP="00991AC5">
            <w:pPr>
              <w:rPr>
                <w:sz w:val="16"/>
                <w:lang w:val="en-US"/>
              </w:rPr>
            </w:pPr>
            <w:r>
              <w:rPr>
                <w:sz w:val="16"/>
                <w:lang w:val="en-US"/>
              </w:rPr>
              <w:t>Yes</w:t>
            </w:r>
          </w:p>
        </w:tc>
        <w:tc>
          <w:tcPr>
            <w:tcW w:w="0" w:type="auto"/>
            <w:shd w:val="clear" w:color="auto" w:fill="C5E0B3" w:themeFill="accent6" w:themeFillTint="66"/>
          </w:tcPr>
          <w:p w14:paraId="6674577E" w14:textId="0F07D800" w:rsidR="00991AC5" w:rsidRDefault="00991AC5" w:rsidP="00991AC5">
            <w:pPr>
              <w:rPr>
                <w:sz w:val="16"/>
                <w:lang w:val="en-US"/>
              </w:rPr>
            </w:pPr>
            <w:r>
              <w:rPr>
                <w:sz w:val="16"/>
                <w:lang w:val="en-US"/>
              </w:rPr>
              <w:t>Yes</w:t>
            </w:r>
          </w:p>
        </w:tc>
      </w:tr>
      <w:tr w:rsidR="00991AC5" w:rsidRPr="00110482" w14:paraId="04D8BDDC" w14:textId="77777777" w:rsidTr="005134EE">
        <w:tc>
          <w:tcPr>
            <w:tcW w:w="0" w:type="auto"/>
            <w:shd w:val="clear" w:color="auto" w:fill="BDD6EE" w:themeFill="accent5" w:themeFillTint="66"/>
          </w:tcPr>
          <w:p w14:paraId="2ED4B0C1" w14:textId="57049AC8" w:rsidR="00991AC5" w:rsidRDefault="00991AC5" w:rsidP="00991AC5">
            <w:pPr>
              <w:rPr>
                <w:sz w:val="16"/>
                <w:lang w:val="en-US"/>
              </w:rPr>
            </w:pPr>
            <w:r>
              <w:rPr>
                <w:sz w:val="16"/>
                <w:lang w:val="en-US"/>
              </w:rPr>
              <w:t>PTM Coordinates in Range</w:t>
            </w:r>
          </w:p>
        </w:tc>
        <w:tc>
          <w:tcPr>
            <w:tcW w:w="0" w:type="auto"/>
            <w:shd w:val="clear" w:color="auto" w:fill="EBC7C7"/>
          </w:tcPr>
          <w:p w14:paraId="308DB1FB" w14:textId="203E7813" w:rsidR="00991AC5" w:rsidRDefault="00991AC5" w:rsidP="00991AC5">
            <w:pPr>
              <w:rPr>
                <w:sz w:val="16"/>
                <w:lang w:val="en-US"/>
              </w:rPr>
            </w:pPr>
            <w:r>
              <w:rPr>
                <w:sz w:val="16"/>
                <w:lang w:val="en-US"/>
              </w:rPr>
              <w:t>No</w:t>
            </w:r>
          </w:p>
        </w:tc>
        <w:tc>
          <w:tcPr>
            <w:tcW w:w="0" w:type="auto"/>
            <w:shd w:val="clear" w:color="auto" w:fill="EBC7C7"/>
          </w:tcPr>
          <w:p w14:paraId="46F1CA2B" w14:textId="4132982D" w:rsidR="00991AC5" w:rsidRDefault="00991AC5" w:rsidP="00991AC5">
            <w:pPr>
              <w:rPr>
                <w:sz w:val="16"/>
                <w:lang w:val="en-US"/>
              </w:rPr>
            </w:pPr>
            <w:r>
              <w:rPr>
                <w:sz w:val="16"/>
                <w:lang w:val="en-US"/>
              </w:rPr>
              <w:t>No</w:t>
            </w:r>
          </w:p>
        </w:tc>
        <w:tc>
          <w:tcPr>
            <w:tcW w:w="0" w:type="auto"/>
            <w:shd w:val="clear" w:color="auto" w:fill="C5E0B3" w:themeFill="accent6" w:themeFillTint="66"/>
          </w:tcPr>
          <w:p w14:paraId="44E5A13F" w14:textId="156425B4" w:rsidR="00991AC5" w:rsidRDefault="00991AC5" w:rsidP="00991AC5">
            <w:pPr>
              <w:rPr>
                <w:sz w:val="16"/>
                <w:lang w:val="en-US"/>
              </w:rPr>
            </w:pPr>
            <w:r>
              <w:rPr>
                <w:sz w:val="16"/>
                <w:lang w:val="en-US"/>
              </w:rPr>
              <w:t>Yes</w:t>
            </w:r>
          </w:p>
        </w:tc>
        <w:tc>
          <w:tcPr>
            <w:tcW w:w="0" w:type="auto"/>
            <w:shd w:val="clear" w:color="auto" w:fill="C5E0B3" w:themeFill="accent6" w:themeFillTint="66"/>
          </w:tcPr>
          <w:p w14:paraId="472323B3" w14:textId="0C6DF54B" w:rsidR="00991AC5" w:rsidRDefault="00991AC5" w:rsidP="00991AC5">
            <w:pPr>
              <w:rPr>
                <w:sz w:val="16"/>
                <w:lang w:val="en-US"/>
              </w:rPr>
            </w:pPr>
            <w:r>
              <w:rPr>
                <w:sz w:val="16"/>
                <w:lang w:val="en-US"/>
              </w:rPr>
              <w:t>Yes</w:t>
            </w:r>
          </w:p>
        </w:tc>
        <w:tc>
          <w:tcPr>
            <w:tcW w:w="0" w:type="auto"/>
            <w:shd w:val="clear" w:color="auto" w:fill="C5E0B3" w:themeFill="accent6" w:themeFillTint="66"/>
          </w:tcPr>
          <w:p w14:paraId="3867CE9F" w14:textId="7FF01AC8" w:rsidR="00991AC5" w:rsidRDefault="00991AC5" w:rsidP="00991AC5">
            <w:pPr>
              <w:rPr>
                <w:sz w:val="16"/>
                <w:lang w:val="en-US"/>
              </w:rPr>
            </w:pPr>
            <w:r>
              <w:rPr>
                <w:sz w:val="16"/>
                <w:lang w:val="en-US"/>
              </w:rPr>
              <w:t>Yes</w:t>
            </w:r>
          </w:p>
        </w:tc>
      </w:tr>
      <w:tr w:rsidR="00991AC5" w:rsidRPr="00110482" w14:paraId="64E7B9E0" w14:textId="77777777" w:rsidTr="005134EE">
        <w:tc>
          <w:tcPr>
            <w:tcW w:w="0" w:type="auto"/>
            <w:shd w:val="clear" w:color="auto" w:fill="BDD6EE" w:themeFill="accent5" w:themeFillTint="66"/>
          </w:tcPr>
          <w:p w14:paraId="03C7D319" w14:textId="70D42D79" w:rsidR="00991AC5" w:rsidRDefault="00991AC5" w:rsidP="00991AC5">
            <w:pPr>
              <w:rPr>
                <w:sz w:val="16"/>
                <w:lang w:val="en-US"/>
              </w:rPr>
            </w:pPr>
            <w:r>
              <w:rPr>
                <w:sz w:val="16"/>
                <w:lang w:val="en-US"/>
              </w:rPr>
              <w:t>Exact PTM Types</w:t>
            </w:r>
          </w:p>
        </w:tc>
        <w:tc>
          <w:tcPr>
            <w:tcW w:w="0" w:type="auto"/>
            <w:shd w:val="clear" w:color="auto" w:fill="EBC7C7"/>
          </w:tcPr>
          <w:p w14:paraId="23FA1391" w14:textId="3291E7E0" w:rsidR="00991AC5" w:rsidRDefault="00991AC5" w:rsidP="00991AC5">
            <w:pPr>
              <w:rPr>
                <w:sz w:val="16"/>
                <w:lang w:val="en-US"/>
              </w:rPr>
            </w:pPr>
            <w:r>
              <w:rPr>
                <w:sz w:val="16"/>
                <w:lang w:val="en-US"/>
              </w:rPr>
              <w:t>No</w:t>
            </w:r>
          </w:p>
        </w:tc>
        <w:tc>
          <w:tcPr>
            <w:tcW w:w="0" w:type="auto"/>
            <w:shd w:val="clear" w:color="auto" w:fill="C5E0B3" w:themeFill="accent6" w:themeFillTint="66"/>
          </w:tcPr>
          <w:p w14:paraId="4BCD5EF7" w14:textId="2867742C" w:rsidR="00991AC5" w:rsidRDefault="00991AC5" w:rsidP="00991AC5">
            <w:pPr>
              <w:rPr>
                <w:sz w:val="16"/>
                <w:lang w:val="en-US"/>
              </w:rPr>
            </w:pPr>
            <w:r>
              <w:rPr>
                <w:sz w:val="16"/>
                <w:lang w:val="en-US"/>
              </w:rPr>
              <w:t>Yes</w:t>
            </w:r>
          </w:p>
        </w:tc>
        <w:tc>
          <w:tcPr>
            <w:tcW w:w="0" w:type="auto"/>
            <w:shd w:val="clear" w:color="auto" w:fill="C5E0B3" w:themeFill="accent6" w:themeFillTint="66"/>
          </w:tcPr>
          <w:p w14:paraId="20C119E6" w14:textId="3B60CA74" w:rsidR="00991AC5" w:rsidRDefault="00991AC5" w:rsidP="00991AC5">
            <w:pPr>
              <w:rPr>
                <w:sz w:val="16"/>
                <w:lang w:val="en-US"/>
              </w:rPr>
            </w:pPr>
            <w:r>
              <w:rPr>
                <w:sz w:val="16"/>
                <w:lang w:val="en-US"/>
              </w:rPr>
              <w:t>Yes</w:t>
            </w:r>
          </w:p>
        </w:tc>
        <w:tc>
          <w:tcPr>
            <w:tcW w:w="0" w:type="auto"/>
            <w:shd w:val="clear" w:color="auto" w:fill="C5E0B3" w:themeFill="accent6" w:themeFillTint="66"/>
          </w:tcPr>
          <w:p w14:paraId="2B0B632C" w14:textId="7EB68440" w:rsidR="00991AC5" w:rsidRDefault="00991AC5" w:rsidP="00991AC5">
            <w:pPr>
              <w:rPr>
                <w:sz w:val="16"/>
                <w:lang w:val="en-US"/>
              </w:rPr>
            </w:pPr>
            <w:r>
              <w:rPr>
                <w:sz w:val="16"/>
                <w:lang w:val="en-US"/>
              </w:rPr>
              <w:t>Yes</w:t>
            </w:r>
          </w:p>
        </w:tc>
        <w:tc>
          <w:tcPr>
            <w:tcW w:w="0" w:type="auto"/>
            <w:shd w:val="clear" w:color="auto" w:fill="C5E0B3" w:themeFill="accent6" w:themeFillTint="66"/>
          </w:tcPr>
          <w:p w14:paraId="6EE867EC" w14:textId="5D163976" w:rsidR="00991AC5" w:rsidRDefault="00991AC5" w:rsidP="00991AC5">
            <w:pPr>
              <w:rPr>
                <w:sz w:val="16"/>
                <w:lang w:val="en-US"/>
              </w:rPr>
            </w:pPr>
            <w:r>
              <w:rPr>
                <w:sz w:val="16"/>
                <w:lang w:val="en-US"/>
              </w:rPr>
              <w:t>Yes</w:t>
            </w:r>
          </w:p>
        </w:tc>
      </w:tr>
      <w:tr w:rsidR="00991AC5" w:rsidRPr="00110482" w14:paraId="26A7BF4A" w14:textId="77777777" w:rsidTr="005134EE">
        <w:tc>
          <w:tcPr>
            <w:tcW w:w="0" w:type="auto"/>
            <w:shd w:val="clear" w:color="auto" w:fill="BDD6EE" w:themeFill="accent5" w:themeFillTint="66"/>
          </w:tcPr>
          <w:p w14:paraId="29B2112B" w14:textId="5EC8B883" w:rsidR="00991AC5" w:rsidRDefault="00991AC5" w:rsidP="00991AC5">
            <w:pPr>
              <w:rPr>
                <w:sz w:val="16"/>
                <w:lang w:val="en-US"/>
              </w:rPr>
            </w:pPr>
            <w:r>
              <w:rPr>
                <w:sz w:val="16"/>
                <w:lang w:val="en-US"/>
              </w:rPr>
              <w:t xml:space="preserve">PTM Types equal or less specific </w:t>
            </w:r>
          </w:p>
        </w:tc>
        <w:tc>
          <w:tcPr>
            <w:tcW w:w="0" w:type="auto"/>
            <w:shd w:val="clear" w:color="auto" w:fill="EBC7C7"/>
          </w:tcPr>
          <w:p w14:paraId="2F497863" w14:textId="281D6A19" w:rsidR="00991AC5" w:rsidRDefault="00991AC5" w:rsidP="00991AC5">
            <w:pPr>
              <w:rPr>
                <w:sz w:val="16"/>
                <w:lang w:val="en-US"/>
              </w:rPr>
            </w:pPr>
            <w:r>
              <w:rPr>
                <w:sz w:val="16"/>
                <w:lang w:val="en-US"/>
              </w:rPr>
              <w:t>No</w:t>
            </w:r>
          </w:p>
        </w:tc>
        <w:tc>
          <w:tcPr>
            <w:tcW w:w="0" w:type="auto"/>
            <w:shd w:val="clear" w:color="auto" w:fill="EBC7C7"/>
          </w:tcPr>
          <w:p w14:paraId="309C38AB" w14:textId="7976361B" w:rsidR="00991AC5" w:rsidRDefault="00991AC5" w:rsidP="00991AC5">
            <w:pPr>
              <w:rPr>
                <w:sz w:val="16"/>
                <w:lang w:val="en-US"/>
              </w:rPr>
            </w:pPr>
            <w:r>
              <w:rPr>
                <w:sz w:val="16"/>
                <w:lang w:val="en-US"/>
              </w:rPr>
              <w:t>No</w:t>
            </w:r>
          </w:p>
        </w:tc>
        <w:tc>
          <w:tcPr>
            <w:tcW w:w="0" w:type="auto"/>
            <w:shd w:val="clear" w:color="auto" w:fill="C5E0B3" w:themeFill="accent6" w:themeFillTint="66"/>
          </w:tcPr>
          <w:p w14:paraId="7436D5A1" w14:textId="7818C885" w:rsidR="00991AC5" w:rsidRDefault="00991AC5" w:rsidP="00991AC5">
            <w:pPr>
              <w:rPr>
                <w:sz w:val="16"/>
                <w:lang w:val="en-US"/>
              </w:rPr>
            </w:pPr>
            <w:r>
              <w:rPr>
                <w:sz w:val="16"/>
                <w:lang w:val="en-US"/>
              </w:rPr>
              <w:t>Yes</w:t>
            </w:r>
          </w:p>
        </w:tc>
        <w:tc>
          <w:tcPr>
            <w:tcW w:w="0" w:type="auto"/>
            <w:shd w:val="clear" w:color="auto" w:fill="C5E0B3" w:themeFill="accent6" w:themeFillTint="66"/>
          </w:tcPr>
          <w:p w14:paraId="76AE75B3" w14:textId="45168CA6" w:rsidR="00991AC5" w:rsidRDefault="00991AC5" w:rsidP="00991AC5">
            <w:pPr>
              <w:rPr>
                <w:sz w:val="16"/>
                <w:lang w:val="en-US"/>
              </w:rPr>
            </w:pPr>
            <w:r>
              <w:rPr>
                <w:sz w:val="16"/>
                <w:lang w:val="en-US"/>
              </w:rPr>
              <w:t>Yes</w:t>
            </w:r>
          </w:p>
        </w:tc>
        <w:tc>
          <w:tcPr>
            <w:tcW w:w="0" w:type="auto"/>
            <w:shd w:val="clear" w:color="auto" w:fill="C5E0B3" w:themeFill="accent6" w:themeFillTint="66"/>
          </w:tcPr>
          <w:p w14:paraId="1DE649BE" w14:textId="70D64EF2" w:rsidR="00991AC5" w:rsidRDefault="00991AC5" w:rsidP="00991AC5">
            <w:pPr>
              <w:rPr>
                <w:sz w:val="16"/>
                <w:lang w:val="en-US"/>
              </w:rPr>
            </w:pPr>
            <w:r>
              <w:rPr>
                <w:sz w:val="16"/>
                <w:lang w:val="en-US"/>
              </w:rPr>
              <w:t>Yes</w:t>
            </w:r>
          </w:p>
        </w:tc>
      </w:tr>
      <w:tr w:rsidR="00991AC5" w:rsidRPr="00110482" w14:paraId="1CECB823" w14:textId="77777777" w:rsidTr="005134EE">
        <w:tc>
          <w:tcPr>
            <w:tcW w:w="0" w:type="auto"/>
            <w:shd w:val="clear" w:color="auto" w:fill="BDD6EE" w:themeFill="accent5" w:themeFillTint="66"/>
          </w:tcPr>
          <w:p w14:paraId="46EE6383" w14:textId="70A1C577" w:rsidR="00991AC5" w:rsidRDefault="00991AC5" w:rsidP="00991AC5">
            <w:pPr>
              <w:rPr>
                <w:sz w:val="16"/>
                <w:lang w:val="en-US"/>
              </w:rPr>
            </w:pPr>
            <w:r>
              <w:rPr>
                <w:sz w:val="16"/>
                <w:lang w:val="en-US"/>
              </w:rPr>
              <w:t>100% of PTMs</w:t>
            </w:r>
          </w:p>
        </w:tc>
        <w:tc>
          <w:tcPr>
            <w:tcW w:w="0" w:type="auto"/>
            <w:shd w:val="clear" w:color="auto" w:fill="EBC7C7"/>
          </w:tcPr>
          <w:p w14:paraId="426C7880" w14:textId="0FB8BA76" w:rsidR="00991AC5" w:rsidRDefault="00991AC5" w:rsidP="00991AC5">
            <w:pPr>
              <w:rPr>
                <w:sz w:val="16"/>
                <w:lang w:val="en-US"/>
              </w:rPr>
            </w:pPr>
            <w:r>
              <w:rPr>
                <w:sz w:val="16"/>
                <w:lang w:val="en-US"/>
              </w:rPr>
              <w:t>No</w:t>
            </w:r>
          </w:p>
        </w:tc>
        <w:tc>
          <w:tcPr>
            <w:tcW w:w="0" w:type="auto"/>
            <w:shd w:val="clear" w:color="auto" w:fill="C5E0B3" w:themeFill="accent6" w:themeFillTint="66"/>
          </w:tcPr>
          <w:p w14:paraId="56578D28" w14:textId="235B0BA3" w:rsidR="00991AC5" w:rsidRDefault="00991AC5" w:rsidP="00991AC5">
            <w:pPr>
              <w:rPr>
                <w:sz w:val="16"/>
                <w:lang w:val="en-US"/>
              </w:rPr>
            </w:pPr>
            <w:r>
              <w:rPr>
                <w:sz w:val="16"/>
                <w:lang w:val="en-US"/>
              </w:rPr>
              <w:t>Yes</w:t>
            </w:r>
          </w:p>
        </w:tc>
        <w:tc>
          <w:tcPr>
            <w:tcW w:w="0" w:type="auto"/>
            <w:shd w:val="clear" w:color="auto" w:fill="C5E0B3" w:themeFill="accent6" w:themeFillTint="66"/>
          </w:tcPr>
          <w:p w14:paraId="77CF1C62" w14:textId="1AB6AE64" w:rsidR="00991AC5" w:rsidRDefault="00991AC5" w:rsidP="00991AC5">
            <w:pPr>
              <w:rPr>
                <w:sz w:val="16"/>
                <w:lang w:val="en-US"/>
              </w:rPr>
            </w:pPr>
            <w:r>
              <w:rPr>
                <w:sz w:val="16"/>
                <w:lang w:val="en-US"/>
              </w:rPr>
              <w:t>Yes</w:t>
            </w:r>
          </w:p>
        </w:tc>
        <w:tc>
          <w:tcPr>
            <w:tcW w:w="0" w:type="auto"/>
            <w:shd w:val="clear" w:color="auto" w:fill="C5E0B3" w:themeFill="accent6" w:themeFillTint="66"/>
          </w:tcPr>
          <w:p w14:paraId="46B4F47D" w14:textId="79FE38D2" w:rsidR="00991AC5" w:rsidRDefault="00991AC5" w:rsidP="00991AC5">
            <w:pPr>
              <w:rPr>
                <w:sz w:val="16"/>
                <w:lang w:val="en-US"/>
              </w:rPr>
            </w:pPr>
            <w:r>
              <w:rPr>
                <w:sz w:val="16"/>
                <w:lang w:val="en-US"/>
              </w:rPr>
              <w:t>Yes</w:t>
            </w:r>
          </w:p>
        </w:tc>
        <w:tc>
          <w:tcPr>
            <w:tcW w:w="0" w:type="auto"/>
            <w:shd w:val="clear" w:color="auto" w:fill="C5E0B3" w:themeFill="accent6" w:themeFillTint="66"/>
          </w:tcPr>
          <w:p w14:paraId="5F80C82C" w14:textId="2A1D7241" w:rsidR="00991AC5" w:rsidRDefault="00991AC5" w:rsidP="00991AC5">
            <w:pPr>
              <w:rPr>
                <w:sz w:val="16"/>
                <w:lang w:val="en-US"/>
              </w:rPr>
            </w:pPr>
            <w:r>
              <w:rPr>
                <w:sz w:val="16"/>
                <w:lang w:val="en-US"/>
              </w:rPr>
              <w:t>Yes</w:t>
            </w:r>
          </w:p>
        </w:tc>
      </w:tr>
      <w:tr w:rsidR="00991AC5" w:rsidRPr="00110482" w14:paraId="2F432DF8" w14:textId="77777777" w:rsidTr="005134EE">
        <w:tc>
          <w:tcPr>
            <w:tcW w:w="0" w:type="auto"/>
            <w:shd w:val="clear" w:color="auto" w:fill="BDD6EE" w:themeFill="accent5" w:themeFillTint="66"/>
          </w:tcPr>
          <w:p w14:paraId="2AB27B1C" w14:textId="7F2ECA67" w:rsidR="00991AC5" w:rsidRDefault="00991AC5" w:rsidP="00991AC5">
            <w:pPr>
              <w:rPr>
                <w:sz w:val="16"/>
                <w:lang w:val="en-US"/>
              </w:rPr>
            </w:pPr>
            <w:r>
              <w:rPr>
                <w:sz w:val="16"/>
                <w:lang w:val="en-US"/>
              </w:rPr>
              <w:t>&gt;= 75% of PTMs</w:t>
            </w:r>
          </w:p>
        </w:tc>
        <w:tc>
          <w:tcPr>
            <w:tcW w:w="0" w:type="auto"/>
            <w:shd w:val="clear" w:color="auto" w:fill="EBC7C7"/>
          </w:tcPr>
          <w:p w14:paraId="1C29AF8D" w14:textId="0BE901F7" w:rsidR="00991AC5" w:rsidRDefault="00991AC5" w:rsidP="00991AC5">
            <w:pPr>
              <w:rPr>
                <w:sz w:val="16"/>
                <w:lang w:val="en-US"/>
              </w:rPr>
            </w:pPr>
            <w:r>
              <w:rPr>
                <w:sz w:val="16"/>
                <w:lang w:val="en-US"/>
              </w:rPr>
              <w:t>No</w:t>
            </w:r>
          </w:p>
        </w:tc>
        <w:tc>
          <w:tcPr>
            <w:tcW w:w="0" w:type="auto"/>
            <w:shd w:val="clear" w:color="auto" w:fill="EBC7C7"/>
          </w:tcPr>
          <w:p w14:paraId="0640678D" w14:textId="76F95AF2" w:rsidR="00991AC5" w:rsidRDefault="00991AC5" w:rsidP="00991AC5">
            <w:pPr>
              <w:rPr>
                <w:sz w:val="16"/>
                <w:lang w:val="en-US"/>
              </w:rPr>
            </w:pPr>
            <w:r>
              <w:rPr>
                <w:sz w:val="16"/>
                <w:lang w:val="en-US"/>
              </w:rPr>
              <w:t>No</w:t>
            </w:r>
          </w:p>
        </w:tc>
        <w:tc>
          <w:tcPr>
            <w:tcW w:w="0" w:type="auto"/>
            <w:shd w:val="clear" w:color="auto" w:fill="EBC7C7"/>
          </w:tcPr>
          <w:p w14:paraId="6FD14FF5" w14:textId="722EFB51" w:rsidR="00991AC5" w:rsidRDefault="00991AC5" w:rsidP="00991AC5">
            <w:pPr>
              <w:rPr>
                <w:sz w:val="16"/>
                <w:lang w:val="en-US"/>
              </w:rPr>
            </w:pPr>
            <w:r>
              <w:rPr>
                <w:sz w:val="16"/>
                <w:lang w:val="en-US"/>
              </w:rPr>
              <w:t>No</w:t>
            </w:r>
          </w:p>
        </w:tc>
        <w:tc>
          <w:tcPr>
            <w:tcW w:w="0" w:type="auto"/>
            <w:shd w:val="clear" w:color="auto" w:fill="C5E0B3" w:themeFill="accent6" w:themeFillTint="66"/>
          </w:tcPr>
          <w:p w14:paraId="4FFBC5DE" w14:textId="1C09AD45" w:rsidR="00991AC5" w:rsidRDefault="00991AC5" w:rsidP="00991AC5">
            <w:pPr>
              <w:rPr>
                <w:sz w:val="16"/>
                <w:lang w:val="en-US"/>
              </w:rPr>
            </w:pPr>
            <w:r>
              <w:rPr>
                <w:sz w:val="16"/>
                <w:lang w:val="en-US"/>
              </w:rPr>
              <w:t>Yes</w:t>
            </w:r>
          </w:p>
        </w:tc>
        <w:tc>
          <w:tcPr>
            <w:tcW w:w="0" w:type="auto"/>
            <w:shd w:val="clear" w:color="auto" w:fill="C5E0B3" w:themeFill="accent6" w:themeFillTint="66"/>
          </w:tcPr>
          <w:p w14:paraId="4BF54BA3" w14:textId="27144730" w:rsidR="00991AC5" w:rsidRDefault="00991AC5" w:rsidP="00991AC5">
            <w:pPr>
              <w:rPr>
                <w:sz w:val="16"/>
                <w:lang w:val="en-US"/>
              </w:rPr>
            </w:pPr>
            <w:r>
              <w:rPr>
                <w:sz w:val="16"/>
                <w:lang w:val="en-US"/>
              </w:rPr>
              <w:t>Yes</w:t>
            </w:r>
          </w:p>
        </w:tc>
      </w:tr>
      <w:tr w:rsidR="00991AC5" w:rsidRPr="00110482" w14:paraId="455ED740" w14:textId="77777777" w:rsidTr="005134EE">
        <w:tc>
          <w:tcPr>
            <w:tcW w:w="0" w:type="auto"/>
            <w:shd w:val="clear" w:color="auto" w:fill="BDD6EE" w:themeFill="accent5" w:themeFillTint="66"/>
          </w:tcPr>
          <w:p w14:paraId="0F5B9045" w14:textId="6838B08D" w:rsidR="00991AC5" w:rsidRPr="00991AC5" w:rsidRDefault="00991AC5" w:rsidP="00991AC5">
            <w:pPr>
              <w:rPr>
                <w:sz w:val="16"/>
                <w:lang w:val="en-US"/>
              </w:rPr>
            </w:pPr>
            <w:r>
              <w:rPr>
                <w:sz w:val="16"/>
                <w:lang w:val="en-US"/>
              </w:rPr>
              <w:t>&gt;= 50% of PTMs</w:t>
            </w:r>
          </w:p>
        </w:tc>
        <w:tc>
          <w:tcPr>
            <w:tcW w:w="0" w:type="auto"/>
            <w:shd w:val="clear" w:color="auto" w:fill="EBC7C7"/>
          </w:tcPr>
          <w:p w14:paraId="46BA5466" w14:textId="3F9C93F9" w:rsidR="00991AC5" w:rsidRDefault="00991AC5" w:rsidP="00991AC5">
            <w:pPr>
              <w:rPr>
                <w:sz w:val="16"/>
                <w:lang w:val="en-US"/>
              </w:rPr>
            </w:pPr>
            <w:r>
              <w:rPr>
                <w:sz w:val="16"/>
                <w:lang w:val="en-US"/>
              </w:rPr>
              <w:t>No</w:t>
            </w:r>
          </w:p>
        </w:tc>
        <w:tc>
          <w:tcPr>
            <w:tcW w:w="0" w:type="auto"/>
            <w:shd w:val="clear" w:color="auto" w:fill="EBC7C7"/>
          </w:tcPr>
          <w:p w14:paraId="7544A2C5" w14:textId="0F15075B" w:rsidR="00991AC5" w:rsidRDefault="00991AC5" w:rsidP="00991AC5">
            <w:pPr>
              <w:rPr>
                <w:sz w:val="16"/>
                <w:lang w:val="en-US"/>
              </w:rPr>
            </w:pPr>
            <w:r>
              <w:rPr>
                <w:sz w:val="16"/>
                <w:lang w:val="en-US"/>
              </w:rPr>
              <w:t>No</w:t>
            </w:r>
          </w:p>
        </w:tc>
        <w:tc>
          <w:tcPr>
            <w:tcW w:w="0" w:type="auto"/>
            <w:shd w:val="clear" w:color="auto" w:fill="EBC7C7"/>
          </w:tcPr>
          <w:p w14:paraId="652557F9" w14:textId="72803DCF" w:rsidR="00991AC5" w:rsidRDefault="00991AC5" w:rsidP="00991AC5">
            <w:pPr>
              <w:rPr>
                <w:sz w:val="16"/>
                <w:lang w:val="en-US"/>
              </w:rPr>
            </w:pPr>
            <w:r>
              <w:rPr>
                <w:sz w:val="16"/>
                <w:lang w:val="en-US"/>
              </w:rPr>
              <w:t>No</w:t>
            </w:r>
          </w:p>
        </w:tc>
        <w:tc>
          <w:tcPr>
            <w:tcW w:w="0" w:type="auto"/>
            <w:shd w:val="clear" w:color="auto" w:fill="EBC7C7"/>
          </w:tcPr>
          <w:p w14:paraId="7B7E9F90" w14:textId="1B4DC627" w:rsidR="00991AC5" w:rsidRDefault="00991AC5" w:rsidP="00991AC5">
            <w:pPr>
              <w:rPr>
                <w:sz w:val="16"/>
                <w:lang w:val="en-US"/>
              </w:rPr>
            </w:pPr>
            <w:r>
              <w:rPr>
                <w:sz w:val="16"/>
                <w:lang w:val="en-US"/>
              </w:rPr>
              <w:t>No</w:t>
            </w:r>
          </w:p>
        </w:tc>
        <w:tc>
          <w:tcPr>
            <w:tcW w:w="0" w:type="auto"/>
            <w:shd w:val="clear" w:color="auto" w:fill="C5E0B3" w:themeFill="accent6" w:themeFillTint="66"/>
          </w:tcPr>
          <w:p w14:paraId="64ACE7C3" w14:textId="08E2AFCA" w:rsidR="00991AC5" w:rsidRDefault="00991AC5" w:rsidP="00991AC5">
            <w:pPr>
              <w:rPr>
                <w:sz w:val="16"/>
                <w:lang w:val="en-US"/>
              </w:rPr>
            </w:pPr>
            <w:r>
              <w:rPr>
                <w:sz w:val="16"/>
                <w:lang w:val="en-US"/>
              </w:rPr>
              <w:t>Yes</w:t>
            </w:r>
          </w:p>
        </w:tc>
      </w:tr>
    </w:tbl>
    <w:p w14:paraId="2C00DC5D" w14:textId="4BB8B44A" w:rsidR="005C3714" w:rsidRDefault="005C3714" w:rsidP="009C7391">
      <w:pPr>
        <w:rPr>
          <w:i/>
          <w:lang w:val="en-US"/>
        </w:rPr>
      </w:pPr>
    </w:p>
    <w:p w14:paraId="1FAB94A1" w14:textId="59AA0C1A" w:rsidR="00991AC5" w:rsidRDefault="00991AC5" w:rsidP="00991AC5">
      <w:pPr>
        <w:rPr>
          <w:i/>
          <w:lang w:val="en-US"/>
        </w:rPr>
      </w:pPr>
    </w:p>
    <w:p w14:paraId="561B11C1" w14:textId="3FEAC3E5" w:rsidR="005134EE" w:rsidRPr="002235F6" w:rsidRDefault="005134EE" w:rsidP="005134EE">
      <w:pPr>
        <w:pStyle w:val="Caption"/>
        <w:keepNext/>
        <w:rPr>
          <w:lang w:val="en-US"/>
        </w:rPr>
      </w:pPr>
      <w:bookmarkStart w:id="30" w:name="_Ref499132629"/>
      <w:r w:rsidRPr="002235F6">
        <w:rPr>
          <w:lang w:val="en-US"/>
        </w:rPr>
        <w:t xml:space="preserve">Table </w:t>
      </w:r>
      <w:r>
        <w:fldChar w:fldCharType="begin"/>
      </w:r>
      <w:r w:rsidRPr="002235F6">
        <w:rPr>
          <w:lang w:val="en-US"/>
        </w:rPr>
        <w:instrText xml:space="preserve"> SEQ Table \* ARABIC </w:instrText>
      </w:r>
      <w:r>
        <w:fldChar w:fldCharType="separate"/>
      </w:r>
      <w:r w:rsidR="00356524" w:rsidRPr="002235F6">
        <w:rPr>
          <w:noProof/>
          <w:lang w:val="en-US"/>
        </w:rPr>
        <w:t>4</w:t>
      </w:r>
      <w:r>
        <w:fldChar w:fldCharType="end"/>
      </w:r>
      <w:bookmarkEnd w:id="30"/>
      <w:r w:rsidRPr="002235F6">
        <w:rPr>
          <w:lang w:val="en-US"/>
        </w:rPr>
        <w:t xml:space="preserve"> Overview of the conditions needed to match</w:t>
      </w:r>
    </w:p>
    <w:tbl>
      <w:tblPr>
        <w:tblStyle w:val="TableGrid"/>
        <w:tblW w:w="0" w:type="auto"/>
        <w:tblLook w:val="04A0" w:firstRow="1" w:lastRow="0" w:firstColumn="1" w:lastColumn="0" w:noHBand="0" w:noVBand="1"/>
      </w:tblPr>
      <w:tblGrid>
        <w:gridCol w:w="1826"/>
        <w:gridCol w:w="1105"/>
        <w:gridCol w:w="1365"/>
        <w:gridCol w:w="1466"/>
        <w:gridCol w:w="1627"/>
        <w:gridCol w:w="1627"/>
      </w:tblGrid>
      <w:tr w:rsidR="005134EE" w:rsidRPr="00110482" w14:paraId="214855F2" w14:textId="77777777" w:rsidTr="002235F6">
        <w:tc>
          <w:tcPr>
            <w:tcW w:w="0" w:type="auto"/>
            <w:shd w:val="clear" w:color="auto" w:fill="2E74B5" w:themeFill="accent5" w:themeFillShade="BF"/>
          </w:tcPr>
          <w:p w14:paraId="153FD8AF" w14:textId="1D43687E" w:rsidR="005134EE" w:rsidRPr="00991AC5" w:rsidRDefault="005134EE" w:rsidP="002235F6">
            <w:pPr>
              <w:rPr>
                <w:b/>
                <w:color w:val="FFFFFF" w:themeColor="background1"/>
                <w:sz w:val="16"/>
                <w:lang w:val="en-US"/>
              </w:rPr>
            </w:pPr>
            <w:r>
              <w:rPr>
                <w:b/>
                <w:color w:val="FFFFFF" w:themeColor="background1"/>
                <w:sz w:val="16"/>
                <w:lang w:val="en-US"/>
              </w:rPr>
              <w:t>Needs to match?</w:t>
            </w:r>
          </w:p>
        </w:tc>
        <w:tc>
          <w:tcPr>
            <w:tcW w:w="0" w:type="auto"/>
            <w:shd w:val="clear" w:color="auto" w:fill="2E74B5" w:themeFill="accent5" w:themeFillShade="BF"/>
          </w:tcPr>
          <w:p w14:paraId="4D687C5A" w14:textId="77777777" w:rsidR="005134EE" w:rsidRPr="00991AC5" w:rsidRDefault="005134EE" w:rsidP="002235F6">
            <w:pPr>
              <w:rPr>
                <w:b/>
                <w:color w:val="FFFFFF" w:themeColor="background1"/>
                <w:sz w:val="16"/>
                <w:lang w:val="en-US"/>
              </w:rPr>
            </w:pPr>
            <w:r w:rsidRPr="00991AC5">
              <w:rPr>
                <w:b/>
                <w:color w:val="FFFFFF" w:themeColor="background1"/>
                <w:sz w:val="16"/>
                <w:lang w:val="en-US"/>
              </w:rPr>
              <w:t>Protein only match</w:t>
            </w:r>
          </w:p>
        </w:tc>
        <w:tc>
          <w:tcPr>
            <w:tcW w:w="0" w:type="auto"/>
            <w:shd w:val="clear" w:color="auto" w:fill="2E74B5" w:themeFill="accent5" w:themeFillShade="BF"/>
          </w:tcPr>
          <w:p w14:paraId="3C776D2D" w14:textId="77777777" w:rsidR="005134EE" w:rsidRPr="00991AC5" w:rsidRDefault="005134EE" w:rsidP="002235F6">
            <w:pPr>
              <w:rPr>
                <w:b/>
                <w:color w:val="FFFFFF" w:themeColor="background1"/>
                <w:sz w:val="16"/>
                <w:lang w:val="en-US"/>
              </w:rPr>
            </w:pPr>
            <w:r w:rsidRPr="00991AC5">
              <w:rPr>
                <w:b/>
                <w:color w:val="FFFFFF" w:themeColor="background1"/>
                <w:sz w:val="16"/>
                <w:lang w:val="en-US"/>
              </w:rPr>
              <w:t>Full proteoform match</w:t>
            </w:r>
          </w:p>
        </w:tc>
        <w:tc>
          <w:tcPr>
            <w:tcW w:w="0" w:type="auto"/>
            <w:shd w:val="clear" w:color="auto" w:fill="2E74B5" w:themeFill="accent5" w:themeFillShade="BF"/>
          </w:tcPr>
          <w:p w14:paraId="4CA42114" w14:textId="77777777" w:rsidR="005134EE" w:rsidRPr="00991AC5" w:rsidRDefault="005134EE" w:rsidP="002235F6">
            <w:pPr>
              <w:rPr>
                <w:b/>
                <w:color w:val="FFFFFF" w:themeColor="background1"/>
                <w:sz w:val="16"/>
                <w:lang w:val="en-US"/>
              </w:rPr>
            </w:pPr>
            <w:r w:rsidRPr="00991AC5">
              <w:rPr>
                <w:b/>
                <w:color w:val="FFFFFF" w:themeColor="background1"/>
                <w:sz w:val="16"/>
                <w:lang w:val="en-US"/>
              </w:rPr>
              <w:t>Partial proteoform match</w:t>
            </w:r>
          </w:p>
        </w:tc>
        <w:tc>
          <w:tcPr>
            <w:tcW w:w="0" w:type="auto"/>
            <w:shd w:val="clear" w:color="auto" w:fill="2E74B5" w:themeFill="accent5" w:themeFillShade="BF"/>
          </w:tcPr>
          <w:p w14:paraId="4F95CBEA" w14:textId="77777777" w:rsidR="005134EE" w:rsidRPr="00991AC5" w:rsidRDefault="005134EE" w:rsidP="002235F6">
            <w:pPr>
              <w:rPr>
                <w:b/>
                <w:color w:val="FFFFFF" w:themeColor="background1"/>
                <w:sz w:val="16"/>
                <w:lang w:val="en-US"/>
              </w:rPr>
            </w:pPr>
            <w:r w:rsidRPr="00991AC5">
              <w:rPr>
                <w:b/>
                <w:color w:val="FFFFFF" w:themeColor="background1"/>
                <w:sz w:val="16"/>
                <w:lang w:val="en-US"/>
              </w:rPr>
              <w:t>75% Partial proteoform match</w:t>
            </w:r>
          </w:p>
        </w:tc>
        <w:tc>
          <w:tcPr>
            <w:tcW w:w="0" w:type="auto"/>
            <w:shd w:val="clear" w:color="auto" w:fill="2E74B5" w:themeFill="accent5" w:themeFillShade="BF"/>
          </w:tcPr>
          <w:p w14:paraId="40BCAD12" w14:textId="77777777" w:rsidR="005134EE" w:rsidRPr="00991AC5" w:rsidRDefault="005134EE" w:rsidP="002235F6">
            <w:pPr>
              <w:rPr>
                <w:b/>
                <w:color w:val="FFFFFF" w:themeColor="background1"/>
                <w:sz w:val="16"/>
                <w:lang w:val="en-US"/>
              </w:rPr>
            </w:pPr>
            <w:r w:rsidRPr="00991AC5">
              <w:rPr>
                <w:b/>
                <w:color w:val="FFFFFF" w:themeColor="background1"/>
                <w:sz w:val="16"/>
                <w:lang w:val="en-US"/>
              </w:rPr>
              <w:t>50% Partial proteoform match</w:t>
            </w:r>
          </w:p>
        </w:tc>
      </w:tr>
      <w:tr w:rsidR="005134EE" w:rsidRPr="00110482" w14:paraId="2239F25B" w14:textId="77777777" w:rsidTr="005134EE">
        <w:tc>
          <w:tcPr>
            <w:tcW w:w="0" w:type="auto"/>
            <w:shd w:val="clear" w:color="auto" w:fill="BDD6EE" w:themeFill="accent5" w:themeFillTint="66"/>
          </w:tcPr>
          <w:p w14:paraId="6F15E68C" w14:textId="77777777" w:rsidR="005134EE" w:rsidRPr="00110482" w:rsidRDefault="005134EE" w:rsidP="005134EE">
            <w:pPr>
              <w:rPr>
                <w:sz w:val="16"/>
                <w:lang w:val="en-US"/>
              </w:rPr>
            </w:pPr>
            <w:r>
              <w:rPr>
                <w:sz w:val="16"/>
                <w:lang w:val="en-US"/>
              </w:rPr>
              <w:t>Protein Identifier</w:t>
            </w:r>
          </w:p>
        </w:tc>
        <w:tc>
          <w:tcPr>
            <w:tcW w:w="0" w:type="auto"/>
            <w:shd w:val="clear" w:color="auto" w:fill="C5E0B3" w:themeFill="accent6" w:themeFillTint="66"/>
          </w:tcPr>
          <w:p w14:paraId="363A8D8F" w14:textId="483481BF" w:rsidR="005134EE" w:rsidRPr="00110482" w:rsidRDefault="005134EE" w:rsidP="005134EE">
            <w:pPr>
              <w:rPr>
                <w:sz w:val="16"/>
                <w:lang w:val="en-US"/>
              </w:rPr>
            </w:pPr>
            <w:r>
              <w:rPr>
                <w:sz w:val="16"/>
                <w:lang w:val="en-US"/>
              </w:rPr>
              <w:t>Yes</w:t>
            </w:r>
          </w:p>
        </w:tc>
        <w:tc>
          <w:tcPr>
            <w:tcW w:w="0" w:type="auto"/>
            <w:shd w:val="clear" w:color="auto" w:fill="C5E0B3" w:themeFill="accent6" w:themeFillTint="66"/>
          </w:tcPr>
          <w:p w14:paraId="7F5574CC" w14:textId="1D8E07ED" w:rsidR="005134EE" w:rsidRPr="00110482" w:rsidRDefault="005134EE" w:rsidP="005134EE">
            <w:pPr>
              <w:rPr>
                <w:sz w:val="16"/>
                <w:lang w:val="en-US"/>
              </w:rPr>
            </w:pPr>
            <w:r>
              <w:rPr>
                <w:sz w:val="16"/>
                <w:lang w:val="en-US"/>
              </w:rPr>
              <w:t>Yes</w:t>
            </w:r>
          </w:p>
        </w:tc>
        <w:tc>
          <w:tcPr>
            <w:tcW w:w="0" w:type="auto"/>
            <w:shd w:val="clear" w:color="auto" w:fill="C5E0B3" w:themeFill="accent6" w:themeFillTint="66"/>
          </w:tcPr>
          <w:p w14:paraId="0C6EABC0" w14:textId="5B71F773" w:rsidR="005134EE" w:rsidRPr="00110482" w:rsidRDefault="005134EE" w:rsidP="005134EE">
            <w:pPr>
              <w:rPr>
                <w:sz w:val="16"/>
                <w:lang w:val="en-US"/>
              </w:rPr>
            </w:pPr>
            <w:r>
              <w:rPr>
                <w:sz w:val="16"/>
                <w:lang w:val="en-US"/>
              </w:rPr>
              <w:t>Yes</w:t>
            </w:r>
          </w:p>
        </w:tc>
        <w:tc>
          <w:tcPr>
            <w:tcW w:w="0" w:type="auto"/>
            <w:shd w:val="clear" w:color="auto" w:fill="C5E0B3" w:themeFill="accent6" w:themeFillTint="66"/>
          </w:tcPr>
          <w:p w14:paraId="0CBF9F1F" w14:textId="1EF8DAAE" w:rsidR="005134EE" w:rsidRDefault="005134EE" w:rsidP="005134EE">
            <w:pPr>
              <w:rPr>
                <w:sz w:val="16"/>
                <w:lang w:val="en-US"/>
              </w:rPr>
            </w:pPr>
            <w:r>
              <w:rPr>
                <w:sz w:val="16"/>
                <w:lang w:val="en-US"/>
              </w:rPr>
              <w:t>Yes</w:t>
            </w:r>
          </w:p>
        </w:tc>
        <w:tc>
          <w:tcPr>
            <w:tcW w:w="0" w:type="auto"/>
            <w:shd w:val="clear" w:color="auto" w:fill="C5E0B3" w:themeFill="accent6" w:themeFillTint="66"/>
          </w:tcPr>
          <w:p w14:paraId="2E482ED8" w14:textId="66FED4CC" w:rsidR="005134EE" w:rsidRPr="00110482" w:rsidRDefault="005134EE" w:rsidP="005134EE">
            <w:pPr>
              <w:rPr>
                <w:sz w:val="16"/>
                <w:lang w:val="en-US"/>
              </w:rPr>
            </w:pPr>
            <w:r>
              <w:rPr>
                <w:sz w:val="16"/>
                <w:lang w:val="en-US"/>
              </w:rPr>
              <w:t>Yes</w:t>
            </w:r>
          </w:p>
        </w:tc>
      </w:tr>
      <w:tr w:rsidR="005134EE" w:rsidRPr="00110482" w14:paraId="2D0994BC" w14:textId="77777777" w:rsidTr="005134EE">
        <w:tc>
          <w:tcPr>
            <w:tcW w:w="0" w:type="auto"/>
            <w:shd w:val="clear" w:color="auto" w:fill="BDD6EE" w:themeFill="accent5" w:themeFillTint="66"/>
          </w:tcPr>
          <w:p w14:paraId="24135764" w14:textId="77777777" w:rsidR="005134EE" w:rsidRDefault="005134EE" w:rsidP="005134EE">
            <w:pPr>
              <w:rPr>
                <w:sz w:val="16"/>
                <w:lang w:val="en-US"/>
              </w:rPr>
            </w:pPr>
            <w:r>
              <w:rPr>
                <w:sz w:val="16"/>
                <w:lang w:val="en-US"/>
              </w:rPr>
              <w:t>Isoform</w:t>
            </w:r>
          </w:p>
        </w:tc>
        <w:tc>
          <w:tcPr>
            <w:tcW w:w="0" w:type="auto"/>
            <w:shd w:val="clear" w:color="auto" w:fill="C5E0B3" w:themeFill="accent6" w:themeFillTint="66"/>
          </w:tcPr>
          <w:p w14:paraId="150C5200" w14:textId="182A72E8" w:rsidR="005134EE" w:rsidRDefault="005134EE" w:rsidP="005134EE">
            <w:pPr>
              <w:rPr>
                <w:sz w:val="16"/>
                <w:lang w:val="en-US"/>
              </w:rPr>
            </w:pPr>
            <w:r>
              <w:rPr>
                <w:sz w:val="16"/>
                <w:lang w:val="en-US"/>
              </w:rPr>
              <w:t>Yes</w:t>
            </w:r>
          </w:p>
        </w:tc>
        <w:tc>
          <w:tcPr>
            <w:tcW w:w="0" w:type="auto"/>
            <w:shd w:val="clear" w:color="auto" w:fill="C5E0B3" w:themeFill="accent6" w:themeFillTint="66"/>
          </w:tcPr>
          <w:p w14:paraId="14B28618" w14:textId="7229FC38" w:rsidR="005134EE" w:rsidRDefault="005134EE" w:rsidP="005134EE">
            <w:pPr>
              <w:rPr>
                <w:sz w:val="16"/>
                <w:lang w:val="en-US"/>
              </w:rPr>
            </w:pPr>
            <w:r>
              <w:rPr>
                <w:sz w:val="16"/>
                <w:lang w:val="en-US"/>
              </w:rPr>
              <w:t>Yes</w:t>
            </w:r>
          </w:p>
        </w:tc>
        <w:tc>
          <w:tcPr>
            <w:tcW w:w="0" w:type="auto"/>
            <w:shd w:val="clear" w:color="auto" w:fill="C5E0B3" w:themeFill="accent6" w:themeFillTint="66"/>
          </w:tcPr>
          <w:p w14:paraId="1FCF141F" w14:textId="5828EE89" w:rsidR="005134EE" w:rsidRDefault="005134EE" w:rsidP="005134EE">
            <w:pPr>
              <w:rPr>
                <w:sz w:val="16"/>
                <w:lang w:val="en-US"/>
              </w:rPr>
            </w:pPr>
            <w:r>
              <w:rPr>
                <w:sz w:val="16"/>
                <w:lang w:val="en-US"/>
              </w:rPr>
              <w:t>Yes</w:t>
            </w:r>
          </w:p>
        </w:tc>
        <w:tc>
          <w:tcPr>
            <w:tcW w:w="0" w:type="auto"/>
            <w:shd w:val="clear" w:color="auto" w:fill="C5E0B3" w:themeFill="accent6" w:themeFillTint="66"/>
          </w:tcPr>
          <w:p w14:paraId="6643B516" w14:textId="128E0982" w:rsidR="005134EE" w:rsidRDefault="005134EE" w:rsidP="005134EE">
            <w:pPr>
              <w:rPr>
                <w:sz w:val="16"/>
                <w:lang w:val="en-US"/>
              </w:rPr>
            </w:pPr>
            <w:r>
              <w:rPr>
                <w:sz w:val="16"/>
                <w:lang w:val="en-US"/>
              </w:rPr>
              <w:t>Yes</w:t>
            </w:r>
          </w:p>
        </w:tc>
        <w:tc>
          <w:tcPr>
            <w:tcW w:w="0" w:type="auto"/>
            <w:shd w:val="clear" w:color="auto" w:fill="C5E0B3" w:themeFill="accent6" w:themeFillTint="66"/>
          </w:tcPr>
          <w:p w14:paraId="4E87064D" w14:textId="411895AC" w:rsidR="005134EE" w:rsidRDefault="005134EE" w:rsidP="005134EE">
            <w:pPr>
              <w:rPr>
                <w:sz w:val="16"/>
                <w:lang w:val="en-US"/>
              </w:rPr>
            </w:pPr>
            <w:r>
              <w:rPr>
                <w:sz w:val="16"/>
                <w:lang w:val="en-US"/>
              </w:rPr>
              <w:t>Yes</w:t>
            </w:r>
          </w:p>
        </w:tc>
      </w:tr>
      <w:tr w:rsidR="005134EE" w:rsidRPr="00110482" w14:paraId="271BAB79" w14:textId="77777777" w:rsidTr="005134EE">
        <w:tc>
          <w:tcPr>
            <w:tcW w:w="0" w:type="auto"/>
            <w:shd w:val="clear" w:color="auto" w:fill="BDD6EE" w:themeFill="accent5" w:themeFillTint="66"/>
          </w:tcPr>
          <w:p w14:paraId="639BC530" w14:textId="77777777" w:rsidR="005134EE" w:rsidRDefault="005134EE" w:rsidP="005134EE">
            <w:pPr>
              <w:rPr>
                <w:sz w:val="16"/>
                <w:lang w:val="en-US"/>
              </w:rPr>
            </w:pPr>
            <w:r>
              <w:rPr>
                <w:sz w:val="16"/>
                <w:lang w:val="en-US"/>
              </w:rPr>
              <w:t>Exact subsequence coordinates</w:t>
            </w:r>
          </w:p>
        </w:tc>
        <w:tc>
          <w:tcPr>
            <w:tcW w:w="0" w:type="auto"/>
            <w:shd w:val="clear" w:color="auto" w:fill="EBC7C7"/>
          </w:tcPr>
          <w:p w14:paraId="69E8BAEC" w14:textId="151A41DC" w:rsidR="005134EE" w:rsidRPr="00110482" w:rsidRDefault="005134EE" w:rsidP="005134EE">
            <w:pPr>
              <w:rPr>
                <w:sz w:val="16"/>
                <w:lang w:val="en-US"/>
              </w:rPr>
            </w:pPr>
            <w:r>
              <w:rPr>
                <w:sz w:val="16"/>
                <w:lang w:val="en-US"/>
              </w:rPr>
              <w:t>No</w:t>
            </w:r>
          </w:p>
        </w:tc>
        <w:tc>
          <w:tcPr>
            <w:tcW w:w="0" w:type="auto"/>
            <w:shd w:val="clear" w:color="auto" w:fill="C5E0B3" w:themeFill="accent6" w:themeFillTint="66"/>
          </w:tcPr>
          <w:p w14:paraId="2057CC93" w14:textId="5A32E896" w:rsidR="005134EE" w:rsidRPr="00110482" w:rsidRDefault="005134EE" w:rsidP="005134EE">
            <w:pPr>
              <w:rPr>
                <w:sz w:val="16"/>
                <w:lang w:val="en-US"/>
              </w:rPr>
            </w:pPr>
            <w:r>
              <w:rPr>
                <w:sz w:val="16"/>
                <w:lang w:val="en-US"/>
              </w:rPr>
              <w:t>Yes</w:t>
            </w:r>
          </w:p>
        </w:tc>
        <w:tc>
          <w:tcPr>
            <w:tcW w:w="0" w:type="auto"/>
            <w:shd w:val="clear" w:color="auto" w:fill="EBC7C7"/>
          </w:tcPr>
          <w:p w14:paraId="634FD8E6" w14:textId="491BFE22" w:rsidR="005134EE" w:rsidRPr="00110482" w:rsidRDefault="005134EE" w:rsidP="005134EE">
            <w:pPr>
              <w:rPr>
                <w:sz w:val="16"/>
                <w:lang w:val="en-US"/>
              </w:rPr>
            </w:pPr>
            <w:r>
              <w:rPr>
                <w:sz w:val="16"/>
                <w:lang w:val="en-US"/>
              </w:rPr>
              <w:t>No</w:t>
            </w:r>
          </w:p>
        </w:tc>
        <w:tc>
          <w:tcPr>
            <w:tcW w:w="0" w:type="auto"/>
            <w:shd w:val="clear" w:color="auto" w:fill="EBC7C7"/>
          </w:tcPr>
          <w:p w14:paraId="0940E3EC" w14:textId="61525802" w:rsidR="005134EE" w:rsidRDefault="005134EE" w:rsidP="005134EE">
            <w:pPr>
              <w:rPr>
                <w:sz w:val="16"/>
                <w:lang w:val="en-US"/>
              </w:rPr>
            </w:pPr>
            <w:r>
              <w:rPr>
                <w:sz w:val="16"/>
                <w:lang w:val="en-US"/>
              </w:rPr>
              <w:t>No</w:t>
            </w:r>
          </w:p>
        </w:tc>
        <w:tc>
          <w:tcPr>
            <w:tcW w:w="0" w:type="auto"/>
            <w:shd w:val="clear" w:color="auto" w:fill="EBC7C7"/>
          </w:tcPr>
          <w:p w14:paraId="19748B96" w14:textId="01D8A14C" w:rsidR="005134EE" w:rsidRPr="00110482" w:rsidRDefault="005134EE" w:rsidP="005134EE">
            <w:pPr>
              <w:rPr>
                <w:sz w:val="16"/>
                <w:lang w:val="en-US"/>
              </w:rPr>
            </w:pPr>
            <w:r>
              <w:rPr>
                <w:sz w:val="16"/>
                <w:lang w:val="en-US"/>
              </w:rPr>
              <w:t>No</w:t>
            </w:r>
          </w:p>
        </w:tc>
      </w:tr>
      <w:tr w:rsidR="005134EE" w:rsidRPr="00110482" w14:paraId="76FD3AA7" w14:textId="77777777" w:rsidTr="005134EE">
        <w:tc>
          <w:tcPr>
            <w:tcW w:w="0" w:type="auto"/>
            <w:shd w:val="clear" w:color="auto" w:fill="BDD6EE" w:themeFill="accent5" w:themeFillTint="66"/>
          </w:tcPr>
          <w:p w14:paraId="6B8DFA5A" w14:textId="77777777" w:rsidR="005134EE" w:rsidRDefault="005134EE" w:rsidP="005134EE">
            <w:pPr>
              <w:rPr>
                <w:sz w:val="16"/>
                <w:lang w:val="en-US"/>
              </w:rPr>
            </w:pPr>
            <w:r>
              <w:rPr>
                <w:sz w:val="16"/>
                <w:lang w:val="en-US"/>
              </w:rPr>
              <w:t>Subsequence coordinates in margin</w:t>
            </w:r>
          </w:p>
        </w:tc>
        <w:tc>
          <w:tcPr>
            <w:tcW w:w="0" w:type="auto"/>
            <w:shd w:val="clear" w:color="auto" w:fill="EBC7C7"/>
          </w:tcPr>
          <w:p w14:paraId="40CA2DC8" w14:textId="336CF53D" w:rsidR="005134EE" w:rsidRDefault="005134EE" w:rsidP="005134EE">
            <w:pPr>
              <w:rPr>
                <w:sz w:val="16"/>
                <w:lang w:val="en-US"/>
              </w:rPr>
            </w:pPr>
            <w:r>
              <w:rPr>
                <w:sz w:val="16"/>
                <w:lang w:val="en-US"/>
              </w:rPr>
              <w:t>No</w:t>
            </w:r>
          </w:p>
        </w:tc>
        <w:tc>
          <w:tcPr>
            <w:tcW w:w="0" w:type="auto"/>
            <w:shd w:val="clear" w:color="auto" w:fill="C5E0B3" w:themeFill="accent6" w:themeFillTint="66"/>
          </w:tcPr>
          <w:p w14:paraId="274B1877" w14:textId="3F80C31E" w:rsidR="005134EE" w:rsidRDefault="005134EE" w:rsidP="005134EE">
            <w:pPr>
              <w:rPr>
                <w:sz w:val="16"/>
                <w:lang w:val="en-US"/>
              </w:rPr>
            </w:pPr>
            <w:r>
              <w:rPr>
                <w:sz w:val="16"/>
                <w:lang w:val="en-US"/>
              </w:rPr>
              <w:t>Yes</w:t>
            </w:r>
          </w:p>
        </w:tc>
        <w:tc>
          <w:tcPr>
            <w:tcW w:w="0" w:type="auto"/>
            <w:shd w:val="clear" w:color="auto" w:fill="C5E0B3" w:themeFill="accent6" w:themeFillTint="66"/>
          </w:tcPr>
          <w:p w14:paraId="06F659A9" w14:textId="434EAAE7" w:rsidR="005134EE" w:rsidRDefault="005134EE" w:rsidP="005134EE">
            <w:pPr>
              <w:rPr>
                <w:sz w:val="16"/>
                <w:lang w:val="en-US"/>
              </w:rPr>
            </w:pPr>
            <w:r>
              <w:rPr>
                <w:sz w:val="16"/>
                <w:lang w:val="en-US"/>
              </w:rPr>
              <w:t>Yes</w:t>
            </w:r>
          </w:p>
        </w:tc>
        <w:tc>
          <w:tcPr>
            <w:tcW w:w="0" w:type="auto"/>
            <w:shd w:val="clear" w:color="auto" w:fill="C5E0B3" w:themeFill="accent6" w:themeFillTint="66"/>
          </w:tcPr>
          <w:p w14:paraId="33DA665C" w14:textId="32187DAE" w:rsidR="005134EE" w:rsidRDefault="005134EE" w:rsidP="005134EE">
            <w:pPr>
              <w:rPr>
                <w:sz w:val="16"/>
                <w:lang w:val="en-US"/>
              </w:rPr>
            </w:pPr>
            <w:r>
              <w:rPr>
                <w:sz w:val="16"/>
                <w:lang w:val="en-US"/>
              </w:rPr>
              <w:t>Yes</w:t>
            </w:r>
          </w:p>
        </w:tc>
        <w:tc>
          <w:tcPr>
            <w:tcW w:w="0" w:type="auto"/>
            <w:shd w:val="clear" w:color="auto" w:fill="C5E0B3" w:themeFill="accent6" w:themeFillTint="66"/>
          </w:tcPr>
          <w:p w14:paraId="5C95B994" w14:textId="729005B9" w:rsidR="005134EE" w:rsidRDefault="005134EE" w:rsidP="005134EE">
            <w:pPr>
              <w:rPr>
                <w:sz w:val="16"/>
                <w:lang w:val="en-US"/>
              </w:rPr>
            </w:pPr>
            <w:r>
              <w:rPr>
                <w:sz w:val="16"/>
                <w:lang w:val="en-US"/>
              </w:rPr>
              <w:t>Yes</w:t>
            </w:r>
          </w:p>
        </w:tc>
      </w:tr>
      <w:tr w:rsidR="005134EE" w:rsidRPr="00110482" w14:paraId="49F3427D" w14:textId="77777777" w:rsidTr="005134EE">
        <w:tc>
          <w:tcPr>
            <w:tcW w:w="0" w:type="auto"/>
            <w:shd w:val="clear" w:color="auto" w:fill="BDD6EE" w:themeFill="accent5" w:themeFillTint="66"/>
          </w:tcPr>
          <w:p w14:paraId="6BC01B57" w14:textId="77777777" w:rsidR="005134EE" w:rsidRDefault="005134EE" w:rsidP="005134EE">
            <w:pPr>
              <w:rPr>
                <w:sz w:val="16"/>
                <w:lang w:val="en-US"/>
              </w:rPr>
            </w:pPr>
            <w:r>
              <w:rPr>
                <w:sz w:val="16"/>
                <w:lang w:val="en-US"/>
              </w:rPr>
              <w:t xml:space="preserve">Exact PTM Coordinates </w:t>
            </w:r>
          </w:p>
        </w:tc>
        <w:tc>
          <w:tcPr>
            <w:tcW w:w="0" w:type="auto"/>
            <w:shd w:val="clear" w:color="auto" w:fill="EBC7C7"/>
          </w:tcPr>
          <w:p w14:paraId="43E5D06A" w14:textId="4F9D8218" w:rsidR="005134EE" w:rsidRDefault="005134EE" w:rsidP="005134EE">
            <w:pPr>
              <w:rPr>
                <w:sz w:val="16"/>
                <w:lang w:val="en-US"/>
              </w:rPr>
            </w:pPr>
            <w:r>
              <w:rPr>
                <w:sz w:val="16"/>
                <w:lang w:val="en-US"/>
              </w:rPr>
              <w:t>No</w:t>
            </w:r>
          </w:p>
        </w:tc>
        <w:tc>
          <w:tcPr>
            <w:tcW w:w="0" w:type="auto"/>
            <w:shd w:val="clear" w:color="auto" w:fill="C5E0B3" w:themeFill="accent6" w:themeFillTint="66"/>
          </w:tcPr>
          <w:p w14:paraId="62795D6E" w14:textId="32A5AE83" w:rsidR="005134EE" w:rsidRDefault="005134EE" w:rsidP="005134EE">
            <w:pPr>
              <w:rPr>
                <w:sz w:val="16"/>
                <w:lang w:val="en-US"/>
              </w:rPr>
            </w:pPr>
            <w:r>
              <w:rPr>
                <w:sz w:val="16"/>
                <w:lang w:val="en-US"/>
              </w:rPr>
              <w:t>Yes</w:t>
            </w:r>
          </w:p>
        </w:tc>
        <w:tc>
          <w:tcPr>
            <w:tcW w:w="0" w:type="auto"/>
            <w:shd w:val="clear" w:color="auto" w:fill="EBC7C7"/>
          </w:tcPr>
          <w:p w14:paraId="65022684" w14:textId="4A320F52" w:rsidR="005134EE" w:rsidRDefault="005134EE" w:rsidP="005134EE">
            <w:pPr>
              <w:rPr>
                <w:sz w:val="16"/>
                <w:lang w:val="en-US"/>
              </w:rPr>
            </w:pPr>
            <w:r>
              <w:rPr>
                <w:sz w:val="16"/>
                <w:lang w:val="en-US"/>
              </w:rPr>
              <w:t>No</w:t>
            </w:r>
          </w:p>
        </w:tc>
        <w:tc>
          <w:tcPr>
            <w:tcW w:w="0" w:type="auto"/>
            <w:shd w:val="clear" w:color="auto" w:fill="EBC7C7"/>
          </w:tcPr>
          <w:p w14:paraId="1E8C82D4" w14:textId="68210DB7" w:rsidR="005134EE" w:rsidRDefault="005134EE" w:rsidP="005134EE">
            <w:pPr>
              <w:rPr>
                <w:sz w:val="16"/>
                <w:lang w:val="en-US"/>
              </w:rPr>
            </w:pPr>
            <w:r>
              <w:rPr>
                <w:sz w:val="16"/>
                <w:lang w:val="en-US"/>
              </w:rPr>
              <w:t>No</w:t>
            </w:r>
          </w:p>
        </w:tc>
        <w:tc>
          <w:tcPr>
            <w:tcW w:w="0" w:type="auto"/>
            <w:shd w:val="clear" w:color="auto" w:fill="EBC7C7"/>
          </w:tcPr>
          <w:p w14:paraId="0F83AF93" w14:textId="0224CB45" w:rsidR="005134EE" w:rsidRDefault="005134EE" w:rsidP="005134EE">
            <w:pPr>
              <w:rPr>
                <w:sz w:val="16"/>
                <w:lang w:val="en-US"/>
              </w:rPr>
            </w:pPr>
            <w:r>
              <w:rPr>
                <w:sz w:val="16"/>
                <w:lang w:val="en-US"/>
              </w:rPr>
              <w:t>No</w:t>
            </w:r>
          </w:p>
        </w:tc>
      </w:tr>
      <w:tr w:rsidR="005134EE" w:rsidRPr="00110482" w14:paraId="681F538D" w14:textId="77777777" w:rsidTr="005134EE">
        <w:tc>
          <w:tcPr>
            <w:tcW w:w="0" w:type="auto"/>
            <w:shd w:val="clear" w:color="auto" w:fill="BDD6EE" w:themeFill="accent5" w:themeFillTint="66"/>
          </w:tcPr>
          <w:p w14:paraId="144A9612" w14:textId="77777777" w:rsidR="005134EE" w:rsidRDefault="005134EE" w:rsidP="005134EE">
            <w:pPr>
              <w:rPr>
                <w:sz w:val="16"/>
                <w:lang w:val="en-US"/>
              </w:rPr>
            </w:pPr>
            <w:r>
              <w:rPr>
                <w:sz w:val="16"/>
                <w:lang w:val="en-US"/>
              </w:rPr>
              <w:t>PTM Coordinates in Range</w:t>
            </w:r>
          </w:p>
        </w:tc>
        <w:tc>
          <w:tcPr>
            <w:tcW w:w="0" w:type="auto"/>
            <w:shd w:val="clear" w:color="auto" w:fill="EBC7C7"/>
          </w:tcPr>
          <w:p w14:paraId="0C6BF028" w14:textId="2A454047" w:rsidR="005134EE" w:rsidRDefault="005134EE" w:rsidP="005134EE">
            <w:pPr>
              <w:rPr>
                <w:sz w:val="16"/>
                <w:lang w:val="en-US"/>
              </w:rPr>
            </w:pPr>
            <w:r>
              <w:rPr>
                <w:sz w:val="16"/>
                <w:lang w:val="en-US"/>
              </w:rPr>
              <w:t>No</w:t>
            </w:r>
          </w:p>
        </w:tc>
        <w:tc>
          <w:tcPr>
            <w:tcW w:w="0" w:type="auto"/>
            <w:shd w:val="clear" w:color="auto" w:fill="C5E0B3" w:themeFill="accent6" w:themeFillTint="66"/>
          </w:tcPr>
          <w:p w14:paraId="23E8EA2D" w14:textId="390687C5" w:rsidR="005134EE" w:rsidRDefault="005134EE" w:rsidP="005134EE">
            <w:pPr>
              <w:rPr>
                <w:sz w:val="16"/>
                <w:lang w:val="en-US"/>
              </w:rPr>
            </w:pPr>
            <w:r>
              <w:rPr>
                <w:sz w:val="16"/>
                <w:lang w:val="en-US"/>
              </w:rPr>
              <w:t>Yes</w:t>
            </w:r>
          </w:p>
        </w:tc>
        <w:tc>
          <w:tcPr>
            <w:tcW w:w="0" w:type="auto"/>
            <w:shd w:val="clear" w:color="auto" w:fill="C5E0B3" w:themeFill="accent6" w:themeFillTint="66"/>
          </w:tcPr>
          <w:p w14:paraId="396C8A4D" w14:textId="0CEF7421" w:rsidR="005134EE" w:rsidRDefault="005134EE" w:rsidP="005134EE">
            <w:pPr>
              <w:rPr>
                <w:sz w:val="16"/>
                <w:lang w:val="en-US"/>
              </w:rPr>
            </w:pPr>
            <w:r>
              <w:rPr>
                <w:sz w:val="16"/>
                <w:lang w:val="en-US"/>
              </w:rPr>
              <w:t>Yes</w:t>
            </w:r>
          </w:p>
        </w:tc>
        <w:tc>
          <w:tcPr>
            <w:tcW w:w="0" w:type="auto"/>
            <w:shd w:val="clear" w:color="auto" w:fill="C5E0B3" w:themeFill="accent6" w:themeFillTint="66"/>
          </w:tcPr>
          <w:p w14:paraId="14029088" w14:textId="68E05F96" w:rsidR="005134EE" w:rsidRDefault="005134EE" w:rsidP="005134EE">
            <w:pPr>
              <w:rPr>
                <w:sz w:val="16"/>
                <w:lang w:val="en-US"/>
              </w:rPr>
            </w:pPr>
            <w:r>
              <w:rPr>
                <w:sz w:val="16"/>
                <w:lang w:val="en-US"/>
              </w:rPr>
              <w:t>Yes</w:t>
            </w:r>
          </w:p>
        </w:tc>
        <w:tc>
          <w:tcPr>
            <w:tcW w:w="0" w:type="auto"/>
            <w:shd w:val="clear" w:color="auto" w:fill="C5E0B3" w:themeFill="accent6" w:themeFillTint="66"/>
          </w:tcPr>
          <w:p w14:paraId="416F5BBE" w14:textId="39FD7179" w:rsidR="005134EE" w:rsidRDefault="005134EE" w:rsidP="005134EE">
            <w:pPr>
              <w:rPr>
                <w:sz w:val="16"/>
                <w:lang w:val="en-US"/>
              </w:rPr>
            </w:pPr>
            <w:r>
              <w:rPr>
                <w:sz w:val="16"/>
                <w:lang w:val="en-US"/>
              </w:rPr>
              <w:t>Yes</w:t>
            </w:r>
          </w:p>
        </w:tc>
      </w:tr>
      <w:tr w:rsidR="005134EE" w:rsidRPr="00110482" w14:paraId="6684635F" w14:textId="77777777" w:rsidTr="005134EE">
        <w:tc>
          <w:tcPr>
            <w:tcW w:w="0" w:type="auto"/>
            <w:shd w:val="clear" w:color="auto" w:fill="BDD6EE" w:themeFill="accent5" w:themeFillTint="66"/>
          </w:tcPr>
          <w:p w14:paraId="14D525A9" w14:textId="77777777" w:rsidR="005134EE" w:rsidRDefault="005134EE" w:rsidP="005134EE">
            <w:pPr>
              <w:rPr>
                <w:sz w:val="16"/>
                <w:lang w:val="en-US"/>
              </w:rPr>
            </w:pPr>
            <w:r>
              <w:rPr>
                <w:sz w:val="16"/>
                <w:lang w:val="en-US"/>
              </w:rPr>
              <w:t>Exact PTM Types</w:t>
            </w:r>
          </w:p>
        </w:tc>
        <w:tc>
          <w:tcPr>
            <w:tcW w:w="0" w:type="auto"/>
            <w:shd w:val="clear" w:color="auto" w:fill="EBC7C7"/>
          </w:tcPr>
          <w:p w14:paraId="50128B47" w14:textId="7F060B17" w:rsidR="005134EE" w:rsidRDefault="005134EE" w:rsidP="005134EE">
            <w:pPr>
              <w:rPr>
                <w:sz w:val="16"/>
                <w:lang w:val="en-US"/>
              </w:rPr>
            </w:pPr>
            <w:r>
              <w:rPr>
                <w:sz w:val="16"/>
                <w:lang w:val="en-US"/>
              </w:rPr>
              <w:t>No</w:t>
            </w:r>
          </w:p>
        </w:tc>
        <w:tc>
          <w:tcPr>
            <w:tcW w:w="0" w:type="auto"/>
            <w:shd w:val="clear" w:color="auto" w:fill="C5E0B3" w:themeFill="accent6" w:themeFillTint="66"/>
          </w:tcPr>
          <w:p w14:paraId="7275F62F" w14:textId="6336B022" w:rsidR="005134EE" w:rsidRDefault="005134EE" w:rsidP="005134EE">
            <w:pPr>
              <w:rPr>
                <w:sz w:val="16"/>
                <w:lang w:val="en-US"/>
              </w:rPr>
            </w:pPr>
            <w:r>
              <w:rPr>
                <w:sz w:val="16"/>
                <w:lang w:val="en-US"/>
              </w:rPr>
              <w:t>Yes</w:t>
            </w:r>
          </w:p>
        </w:tc>
        <w:tc>
          <w:tcPr>
            <w:tcW w:w="0" w:type="auto"/>
            <w:shd w:val="clear" w:color="auto" w:fill="EBC7C7"/>
          </w:tcPr>
          <w:p w14:paraId="32726FA6" w14:textId="0AA057EF" w:rsidR="005134EE" w:rsidRDefault="005134EE" w:rsidP="005134EE">
            <w:pPr>
              <w:rPr>
                <w:sz w:val="16"/>
                <w:lang w:val="en-US"/>
              </w:rPr>
            </w:pPr>
            <w:r>
              <w:rPr>
                <w:sz w:val="16"/>
                <w:lang w:val="en-US"/>
              </w:rPr>
              <w:t>No</w:t>
            </w:r>
          </w:p>
        </w:tc>
        <w:tc>
          <w:tcPr>
            <w:tcW w:w="0" w:type="auto"/>
            <w:shd w:val="clear" w:color="auto" w:fill="EBC7C7"/>
          </w:tcPr>
          <w:p w14:paraId="6B31EF78" w14:textId="44599EFC" w:rsidR="005134EE" w:rsidRDefault="005134EE" w:rsidP="005134EE">
            <w:pPr>
              <w:rPr>
                <w:sz w:val="16"/>
                <w:lang w:val="en-US"/>
              </w:rPr>
            </w:pPr>
            <w:r>
              <w:rPr>
                <w:sz w:val="16"/>
                <w:lang w:val="en-US"/>
              </w:rPr>
              <w:t>No</w:t>
            </w:r>
          </w:p>
        </w:tc>
        <w:tc>
          <w:tcPr>
            <w:tcW w:w="0" w:type="auto"/>
            <w:shd w:val="clear" w:color="auto" w:fill="EBC7C7"/>
          </w:tcPr>
          <w:p w14:paraId="75BCC953" w14:textId="45CCA0AE" w:rsidR="005134EE" w:rsidRDefault="005134EE" w:rsidP="005134EE">
            <w:pPr>
              <w:rPr>
                <w:sz w:val="16"/>
                <w:lang w:val="en-US"/>
              </w:rPr>
            </w:pPr>
            <w:r>
              <w:rPr>
                <w:sz w:val="16"/>
                <w:lang w:val="en-US"/>
              </w:rPr>
              <w:t>No</w:t>
            </w:r>
          </w:p>
        </w:tc>
      </w:tr>
      <w:tr w:rsidR="005134EE" w:rsidRPr="00110482" w14:paraId="0D293439" w14:textId="77777777" w:rsidTr="005134EE">
        <w:tc>
          <w:tcPr>
            <w:tcW w:w="0" w:type="auto"/>
            <w:shd w:val="clear" w:color="auto" w:fill="BDD6EE" w:themeFill="accent5" w:themeFillTint="66"/>
          </w:tcPr>
          <w:p w14:paraId="7FE514D7" w14:textId="77777777" w:rsidR="005134EE" w:rsidRDefault="005134EE" w:rsidP="005134EE">
            <w:pPr>
              <w:rPr>
                <w:sz w:val="16"/>
                <w:lang w:val="en-US"/>
              </w:rPr>
            </w:pPr>
            <w:r>
              <w:rPr>
                <w:sz w:val="16"/>
                <w:lang w:val="en-US"/>
              </w:rPr>
              <w:t xml:space="preserve">PTM Types equal or less specific </w:t>
            </w:r>
          </w:p>
        </w:tc>
        <w:tc>
          <w:tcPr>
            <w:tcW w:w="0" w:type="auto"/>
            <w:shd w:val="clear" w:color="auto" w:fill="EBC7C7"/>
          </w:tcPr>
          <w:p w14:paraId="125D7A70" w14:textId="478950D6" w:rsidR="005134EE" w:rsidRDefault="005134EE" w:rsidP="005134EE">
            <w:pPr>
              <w:rPr>
                <w:sz w:val="16"/>
                <w:lang w:val="en-US"/>
              </w:rPr>
            </w:pPr>
            <w:r>
              <w:rPr>
                <w:sz w:val="16"/>
                <w:lang w:val="en-US"/>
              </w:rPr>
              <w:t>No</w:t>
            </w:r>
          </w:p>
        </w:tc>
        <w:tc>
          <w:tcPr>
            <w:tcW w:w="0" w:type="auto"/>
            <w:shd w:val="clear" w:color="auto" w:fill="C5E0B3" w:themeFill="accent6" w:themeFillTint="66"/>
          </w:tcPr>
          <w:p w14:paraId="272ED7C2" w14:textId="2D754FEA" w:rsidR="005134EE" w:rsidRDefault="005134EE" w:rsidP="005134EE">
            <w:pPr>
              <w:rPr>
                <w:sz w:val="16"/>
                <w:lang w:val="en-US"/>
              </w:rPr>
            </w:pPr>
            <w:r>
              <w:rPr>
                <w:sz w:val="16"/>
                <w:lang w:val="en-US"/>
              </w:rPr>
              <w:t>Yes</w:t>
            </w:r>
          </w:p>
        </w:tc>
        <w:tc>
          <w:tcPr>
            <w:tcW w:w="0" w:type="auto"/>
            <w:shd w:val="clear" w:color="auto" w:fill="C5E0B3" w:themeFill="accent6" w:themeFillTint="66"/>
          </w:tcPr>
          <w:p w14:paraId="4B17E260" w14:textId="281F6C89" w:rsidR="005134EE" w:rsidRDefault="005134EE" w:rsidP="005134EE">
            <w:pPr>
              <w:rPr>
                <w:sz w:val="16"/>
                <w:lang w:val="en-US"/>
              </w:rPr>
            </w:pPr>
            <w:r>
              <w:rPr>
                <w:sz w:val="16"/>
                <w:lang w:val="en-US"/>
              </w:rPr>
              <w:t>Yes</w:t>
            </w:r>
          </w:p>
        </w:tc>
        <w:tc>
          <w:tcPr>
            <w:tcW w:w="0" w:type="auto"/>
            <w:shd w:val="clear" w:color="auto" w:fill="C5E0B3" w:themeFill="accent6" w:themeFillTint="66"/>
          </w:tcPr>
          <w:p w14:paraId="6E545FDA" w14:textId="36EAF42B" w:rsidR="005134EE" w:rsidRDefault="005134EE" w:rsidP="005134EE">
            <w:pPr>
              <w:rPr>
                <w:sz w:val="16"/>
                <w:lang w:val="en-US"/>
              </w:rPr>
            </w:pPr>
            <w:r>
              <w:rPr>
                <w:sz w:val="16"/>
                <w:lang w:val="en-US"/>
              </w:rPr>
              <w:t>Yes</w:t>
            </w:r>
          </w:p>
        </w:tc>
        <w:tc>
          <w:tcPr>
            <w:tcW w:w="0" w:type="auto"/>
            <w:shd w:val="clear" w:color="auto" w:fill="C5E0B3" w:themeFill="accent6" w:themeFillTint="66"/>
          </w:tcPr>
          <w:p w14:paraId="35EE2C60" w14:textId="6D531D1A" w:rsidR="005134EE" w:rsidRDefault="005134EE" w:rsidP="005134EE">
            <w:pPr>
              <w:rPr>
                <w:sz w:val="16"/>
                <w:lang w:val="en-US"/>
              </w:rPr>
            </w:pPr>
            <w:r>
              <w:rPr>
                <w:sz w:val="16"/>
                <w:lang w:val="en-US"/>
              </w:rPr>
              <w:t>Yes</w:t>
            </w:r>
          </w:p>
        </w:tc>
      </w:tr>
      <w:tr w:rsidR="005134EE" w:rsidRPr="00110482" w14:paraId="2B0B1D91" w14:textId="77777777" w:rsidTr="005134EE">
        <w:tc>
          <w:tcPr>
            <w:tcW w:w="0" w:type="auto"/>
            <w:shd w:val="clear" w:color="auto" w:fill="BDD6EE" w:themeFill="accent5" w:themeFillTint="66"/>
          </w:tcPr>
          <w:p w14:paraId="00C51DEB" w14:textId="77777777" w:rsidR="005134EE" w:rsidRDefault="005134EE" w:rsidP="005134EE">
            <w:pPr>
              <w:rPr>
                <w:sz w:val="16"/>
                <w:lang w:val="en-US"/>
              </w:rPr>
            </w:pPr>
            <w:r>
              <w:rPr>
                <w:sz w:val="16"/>
                <w:lang w:val="en-US"/>
              </w:rPr>
              <w:t>100% of PTMs</w:t>
            </w:r>
          </w:p>
        </w:tc>
        <w:tc>
          <w:tcPr>
            <w:tcW w:w="0" w:type="auto"/>
            <w:shd w:val="clear" w:color="auto" w:fill="EBC7C7"/>
          </w:tcPr>
          <w:p w14:paraId="25195E1F" w14:textId="5DF48ECB" w:rsidR="005134EE" w:rsidRDefault="005134EE" w:rsidP="005134EE">
            <w:pPr>
              <w:rPr>
                <w:sz w:val="16"/>
                <w:lang w:val="en-US"/>
              </w:rPr>
            </w:pPr>
            <w:r>
              <w:rPr>
                <w:sz w:val="16"/>
                <w:lang w:val="en-US"/>
              </w:rPr>
              <w:t>No</w:t>
            </w:r>
          </w:p>
        </w:tc>
        <w:tc>
          <w:tcPr>
            <w:tcW w:w="0" w:type="auto"/>
            <w:shd w:val="clear" w:color="auto" w:fill="C5E0B3" w:themeFill="accent6" w:themeFillTint="66"/>
          </w:tcPr>
          <w:p w14:paraId="593C8302" w14:textId="7176A2AA" w:rsidR="005134EE" w:rsidRDefault="005134EE" w:rsidP="005134EE">
            <w:pPr>
              <w:rPr>
                <w:sz w:val="16"/>
                <w:lang w:val="en-US"/>
              </w:rPr>
            </w:pPr>
            <w:r>
              <w:rPr>
                <w:sz w:val="16"/>
                <w:lang w:val="en-US"/>
              </w:rPr>
              <w:t>Yes</w:t>
            </w:r>
          </w:p>
        </w:tc>
        <w:tc>
          <w:tcPr>
            <w:tcW w:w="0" w:type="auto"/>
            <w:shd w:val="clear" w:color="auto" w:fill="C5E0B3" w:themeFill="accent6" w:themeFillTint="66"/>
          </w:tcPr>
          <w:p w14:paraId="017ACE77" w14:textId="0AB89B53" w:rsidR="005134EE" w:rsidRDefault="005134EE" w:rsidP="005134EE">
            <w:pPr>
              <w:rPr>
                <w:sz w:val="16"/>
                <w:lang w:val="en-US"/>
              </w:rPr>
            </w:pPr>
            <w:r>
              <w:rPr>
                <w:sz w:val="16"/>
                <w:lang w:val="en-US"/>
              </w:rPr>
              <w:t>Yes</w:t>
            </w:r>
          </w:p>
        </w:tc>
        <w:tc>
          <w:tcPr>
            <w:tcW w:w="0" w:type="auto"/>
            <w:shd w:val="clear" w:color="auto" w:fill="EBC7C7"/>
          </w:tcPr>
          <w:p w14:paraId="5F4F6838" w14:textId="6D5C44FF" w:rsidR="005134EE" w:rsidRDefault="005134EE" w:rsidP="005134EE">
            <w:pPr>
              <w:rPr>
                <w:sz w:val="16"/>
                <w:lang w:val="en-US"/>
              </w:rPr>
            </w:pPr>
            <w:r>
              <w:rPr>
                <w:sz w:val="16"/>
                <w:lang w:val="en-US"/>
              </w:rPr>
              <w:t>No</w:t>
            </w:r>
          </w:p>
        </w:tc>
        <w:tc>
          <w:tcPr>
            <w:tcW w:w="0" w:type="auto"/>
            <w:shd w:val="clear" w:color="auto" w:fill="EBC7C7"/>
          </w:tcPr>
          <w:p w14:paraId="045E2702" w14:textId="2DF2F5A6" w:rsidR="005134EE" w:rsidRDefault="005134EE" w:rsidP="005134EE">
            <w:pPr>
              <w:rPr>
                <w:sz w:val="16"/>
                <w:lang w:val="en-US"/>
              </w:rPr>
            </w:pPr>
            <w:r>
              <w:rPr>
                <w:sz w:val="16"/>
                <w:lang w:val="en-US"/>
              </w:rPr>
              <w:t>No</w:t>
            </w:r>
          </w:p>
        </w:tc>
      </w:tr>
      <w:tr w:rsidR="005134EE" w:rsidRPr="00110482" w14:paraId="650AD4AB" w14:textId="77777777" w:rsidTr="005134EE">
        <w:tc>
          <w:tcPr>
            <w:tcW w:w="0" w:type="auto"/>
            <w:shd w:val="clear" w:color="auto" w:fill="BDD6EE" w:themeFill="accent5" w:themeFillTint="66"/>
          </w:tcPr>
          <w:p w14:paraId="647A1319" w14:textId="77777777" w:rsidR="005134EE" w:rsidRDefault="005134EE" w:rsidP="005134EE">
            <w:pPr>
              <w:rPr>
                <w:sz w:val="16"/>
                <w:lang w:val="en-US"/>
              </w:rPr>
            </w:pPr>
            <w:r>
              <w:rPr>
                <w:sz w:val="16"/>
                <w:lang w:val="en-US"/>
              </w:rPr>
              <w:t>&gt;= 75% of PTMs</w:t>
            </w:r>
          </w:p>
        </w:tc>
        <w:tc>
          <w:tcPr>
            <w:tcW w:w="0" w:type="auto"/>
            <w:shd w:val="clear" w:color="auto" w:fill="EBC7C7"/>
          </w:tcPr>
          <w:p w14:paraId="3A3B949A" w14:textId="2D4B74A0" w:rsidR="005134EE" w:rsidRDefault="005134EE" w:rsidP="005134EE">
            <w:pPr>
              <w:rPr>
                <w:sz w:val="16"/>
                <w:lang w:val="en-US"/>
              </w:rPr>
            </w:pPr>
            <w:r>
              <w:rPr>
                <w:sz w:val="16"/>
                <w:lang w:val="en-US"/>
              </w:rPr>
              <w:t>No</w:t>
            </w:r>
          </w:p>
        </w:tc>
        <w:tc>
          <w:tcPr>
            <w:tcW w:w="0" w:type="auto"/>
            <w:shd w:val="clear" w:color="auto" w:fill="C5E0B3" w:themeFill="accent6" w:themeFillTint="66"/>
          </w:tcPr>
          <w:p w14:paraId="1AC0AEB7" w14:textId="110AE21D" w:rsidR="005134EE" w:rsidRDefault="005134EE" w:rsidP="005134EE">
            <w:pPr>
              <w:rPr>
                <w:sz w:val="16"/>
                <w:lang w:val="en-US"/>
              </w:rPr>
            </w:pPr>
            <w:r>
              <w:rPr>
                <w:sz w:val="16"/>
                <w:lang w:val="en-US"/>
              </w:rPr>
              <w:t>Yes</w:t>
            </w:r>
          </w:p>
        </w:tc>
        <w:tc>
          <w:tcPr>
            <w:tcW w:w="0" w:type="auto"/>
            <w:shd w:val="clear" w:color="auto" w:fill="C5E0B3" w:themeFill="accent6" w:themeFillTint="66"/>
          </w:tcPr>
          <w:p w14:paraId="6CFB62FE" w14:textId="1DE88C14" w:rsidR="005134EE" w:rsidRDefault="005134EE" w:rsidP="005134EE">
            <w:pPr>
              <w:rPr>
                <w:sz w:val="16"/>
                <w:lang w:val="en-US"/>
              </w:rPr>
            </w:pPr>
            <w:r>
              <w:rPr>
                <w:sz w:val="16"/>
                <w:lang w:val="en-US"/>
              </w:rPr>
              <w:t>Yes</w:t>
            </w:r>
          </w:p>
        </w:tc>
        <w:tc>
          <w:tcPr>
            <w:tcW w:w="0" w:type="auto"/>
            <w:shd w:val="clear" w:color="auto" w:fill="C5E0B3" w:themeFill="accent6" w:themeFillTint="66"/>
          </w:tcPr>
          <w:p w14:paraId="0311932D" w14:textId="625CFEFB" w:rsidR="005134EE" w:rsidRDefault="005134EE" w:rsidP="005134EE">
            <w:pPr>
              <w:rPr>
                <w:sz w:val="16"/>
                <w:lang w:val="en-US"/>
              </w:rPr>
            </w:pPr>
            <w:r>
              <w:rPr>
                <w:sz w:val="16"/>
                <w:lang w:val="en-US"/>
              </w:rPr>
              <w:t>Yes</w:t>
            </w:r>
          </w:p>
        </w:tc>
        <w:tc>
          <w:tcPr>
            <w:tcW w:w="0" w:type="auto"/>
            <w:shd w:val="clear" w:color="auto" w:fill="EBC7C7"/>
          </w:tcPr>
          <w:p w14:paraId="5447E436" w14:textId="56112332" w:rsidR="005134EE" w:rsidRDefault="005134EE" w:rsidP="005134EE">
            <w:pPr>
              <w:rPr>
                <w:sz w:val="16"/>
                <w:lang w:val="en-US"/>
              </w:rPr>
            </w:pPr>
            <w:r>
              <w:rPr>
                <w:sz w:val="16"/>
                <w:lang w:val="en-US"/>
              </w:rPr>
              <w:t>No</w:t>
            </w:r>
          </w:p>
        </w:tc>
      </w:tr>
      <w:tr w:rsidR="005134EE" w:rsidRPr="00110482" w14:paraId="1432E12F" w14:textId="77777777" w:rsidTr="005134EE">
        <w:tc>
          <w:tcPr>
            <w:tcW w:w="0" w:type="auto"/>
            <w:shd w:val="clear" w:color="auto" w:fill="BDD6EE" w:themeFill="accent5" w:themeFillTint="66"/>
          </w:tcPr>
          <w:p w14:paraId="6B8D87EC" w14:textId="77777777" w:rsidR="005134EE" w:rsidRPr="00991AC5" w:rsidRDefault="005134EE" w:rsidP="005134EE">
            <w:pPr>
              <w:rPr>
                <w:sz w:val="16"/>
                <w:lang w:val="en-US"/>
              </w:rPr>
            </w:pPr>
            <w:r>
              <w:rPr>
                <w:sz w:val="16"/>
                <w:lang w:val="en-US"/>
              </w:rPr>
              <w:t>&gt;= 50% of PTMs</w:t>
            </w:r>
          </w:p>
        </w:tc>
        <w:tc>
          <w:tcPr>
            <w:tcW w:w="0" w:type="auto"/>
            <w:shd w:val="clear" w:color="auto" w:fill="EBC7C7"/>
          </w:tcPr>
          <w:p w14:paraId="2FA466D7" w14:textId="3FA411F4" w:rsidR="005134EE" w:rsidRDefault="005134EE" w:rsidP="005134EE">
            <w:pPr>
              <w:rPr>
                <w:sz w:val="16"/>
                <w:lang w:val="en-US"/>
              </w:rPr>
            </w:pPr>
            <w:r>
              <w:rPr>
                <w:sz w:val="16"/>
                <w:lang w:val="en-US"/>
              </w:rPr>
              <w:t>No</w:t>
            </w:r>
          </w:p>
        </w:tc>
        <w:tc>
          <w:tcPr>
            <w:tcW w:w="0" w:type="auto"/>
            <w:shd w:val="clear" w:color="auto" w:fill="C5E0B3" w:themeFill="accent6" w:themeFillTint="66"/>
          </w:tcPr>
          <w:p w14:paraId="510A148E" w14:textId="09E0EED1" w:rsidR="005134EE" w:rsidRDefault="005134EE" w:rsidP="005134EE">
            <w:pPr>
              <w:rPr>
                <w:sz w:val="16"/>
                <w:lang w:val="en-US"/>
              </w:rPr>
            </w:pPr>
            <w:r>
              <w:rPr>
                <w:sz w:val="16"/>
                <w:lang w:val="en-US"/>
              </w:rPr>
              <w:t>Yes</w:t>
            </w:r>
          </w:p>
        </w:tc>
        <w:tc>
          <w:tcPr>
            <w:tcW w:w="0" w:type="auto"/>
            <w:shd w:val="clear" w:color="auto" w:fill="C5E0B3" w:themeFill="accent6" w:themeFillTint="66"/>
          </w:tcPr>
          <w:p w14:paraId="0AC36C3F" w14:textId="62E40223" w:rsidR="005134EE" w:rsidRDefault="005134EE" w:rsidP="005134EE">
            <w:pPr>
              <w:rPr>
                <w:sz w:val="16"/>
                <w:lang w:val="en-US"/>
              </w:rPr>
            </w:pPr>
            <w:r>
              <w:rPr>
                <w:sz w:val="16"/>
                <w:lang w:val="en-US"/>
              </w:rPr>
              <w:t>Yes</w:t>
            </w:r>
          </w:p>
        </w:tc>
        <w:tc>
          <w:tcPr>
            <w:tcW w:w="0" w:type="auto"/>
            <w:shd w:val="clear" w:color="auto" w:fill="C5E0B3" w:themeFill="accent6" w:themeFillTint="66"/>
          </w:tcPr>
          <w:p w14:paraId="061C6C81" w14:textId="7D3525BD" w:rsidR="005134EE" w:rsidRDefault="005134EE" w:rsidP="005134EE">
            <w:pPr>
              <w:rPr>
                <w:sz w:val="16"/>
                <w:lang w:val="en-US"/>
              </w:rPr>
            </w:pPr>
            <w:r>
              <w:rPr>
                <w:sz w:val="16"/>
                <w:lang w:val="en-US"/>
              </w:rPr>
              <w:t>Yes</w:t>
            </w:r>
          </w:p>
        </w:tc>
        <w:tc>
          <w:tcPr>
            <w:tcW w:w="0" w:type="auto"/>
            <w:shd w:val="clear" w:color="auto" w:fill="C5E0B3" w:themeFill="accent6" w:themeFillTint="66"/>
          </w:tcPr>
          <w:p w14:paraId="0B7B4C82" w14:textId="006DE6F2" w:rsidR="005134EE" w:rsidRDefault="005134EE" w:rsidP="005134EE">
            <w:pPr>
              <w:rPr>
                <w:sz w:val="16"/>
                <w:lang w:val="en-US"/>
              </w:rPr>
            </w:pPr>
            <w:r>
              <w:rPr>
                <w:sz w:val="16"/>
                <w:lang w:val="en-US"/>
              </w:rPr>
              <w:t>Yes</w:t>
            </w:r>
          </w:p>
        </w:tc>
      </w:tr>
    </w:tbl>
    <w:p w14:paraId="07E963F0" w14:textId="77777777" w:rsidR="00991AC5" w:rsidRDefault="00991AC5" w:rsidP="009C7391">
      <w:pPr>
        <w:rPr>
          <w:i/>
          <w:lang w:val="en-US"/>
        </w:rPr>
      </w:pPr>
    </w:p>
    <w:p w14:paraId="35BB8394" w14:textId="1073BA4B" w:rsidR="004C0B90" w:rsidRPr="00356524" w:rsidRDefault="00B85063" w:rsidP="009C7391">
      <w:pPr>
        <w:rPr>
          <w:lang w:val="en-US"/>
        </w:rPr>
      </w:pPr>
      <w:r w:rsidRPr="00B85063">
        <w:rPr>
          <w:lang w:val="en-US"/>
        </w:rPr>
        <w:t xml:space="preserve">By taking each of the described approaches the number </w:t>
      </w:r>
      <w:r w:rsidR="00111568">
        <w:rPr>
          <w:lang w:val="en-US"/>
        </w:rPr>
        <w:t>of entities that are not equivalent to any other in the search space</w:t>
      </w:r>
      <w:r w:rsidRPr="00B85063">
        <w:rPr>
          <w:lang w:val="en-US"/>
        </w:rPr>
        <w:t xml:space="preserve"> reduces as we choose </w:t>
      </w:r>
      <w:r w:rsidR="00111568">
        <w:rPr>
          <w:lang w:val="en-US"/>
        </w:rPr>
        <w:t xml:space="preserve">softer </w:t>
      </w:r>
      <w:r w:rsidRPr="00B85063">
        <w:rPr>
          <w:lang w:val="en-US"/>
        </w:rPr>
        <w:t>matching criteria.</w:t>
      </w:r>
      <w:r w:rsidR="00356524">
        <w:rPr>
          <w:lang w:val="en-US"/>
        </w:rPr>
        <w:t xml:space="preserve"> </w:t>
      </w:r>
      <w:commentRangeStart w:id="31"/>
      <w:r w:rsidR="00111568">
        <w:rPr>
          <w:lang w:val="en-US"/>
        </w:rPr>
        <w:t>The largest search space</w:t>
      </w:r>
      <w:del w:id="32" w:author="Marc Vaudel" w:date="2017-11-24T13:10:00Z">
        <w:r w:rsidR="00111568" w:rsidDel="00A66702">
          <w:rPr>
            <w:lang w:val="en-US"/>
          </w:rPr>
          <w:delText>s</w:delText>
        </w:r>
      </w:del>
      <w:r w:rsidR="00111568">
        <w:rPr>
          <w:lang w:val="en-US"/>
        </w:rPr>
        <w:t xml:space="preserve"> is with the Full proteoform match where each proteoform</w:t>
      </w:r>
      <w:commentRangeEnd w:id="31"/>
      <w:r w:rsidR="00A66702">
        <w:rPr>
          <w:rStyle w:val="CommentReference"/>
        </w:rPr>
        <w:commentReference w:id="31"/>
      </w:r>
      <w:r w:rsidR="00111568">
        <w:rPr>
          <w:lang w:val="en-US"/>
        </w:rPr>
        <w:t>. The smallest search space</w:t>
      </w:r>
      <w:del w:id="33" w:author="Marc Vaudel" w:date="2017-11-24T13:11:00Z">
        <w:r w:rsidR="00111568" w:rsidDel="00A66702">
          <w:rPr>
            <w:lang w:val="en-US"/>
          </w:rPr>
          <w:delText>s</w:delText>
        </w:r>
      </w:del>
      <w:r w:rsidR="00111568">
        <w:rPr>
          <w:lang w:val="en-US"/>
        </w:rPr>
        <w:t xml:space="preserve"> comes from the Protein only match approach where all </w:t>
      </w:r>
      <w:del w:id="34" w:author="Marc Vaudel" w:date="2017-11-24T13:11:00Z">
        <w:r w:rsidR="00111568" w:rsidDel="00A66702">
          <w:rPr>
            <w:lang w:val="en-US"/>
          </w:rPr>
          <w:delText xml:space="preserve">the </w:delText>
        </w:r>
      </w:del>
      <w:r w:rsidR="00111568">
        <w:rPr>
          <w:lang w:val="en-US"/>
        </w:rPr>
        <w:t>attributes of the proteoforms are ignored</w:t>
      </w:r>
      <w:del w:id="35" w:author="Marc Vaudel" w:date="2017-11-24T13:11:00Z">
        <w:r w:rsidR="00111568" w:rsidDel="00A66702">
          <w:rPr>
            <w:lang w:val="en-US"/>
          </w:rPr>
          <w:delText xml:space="preserve"> to have a generic view of the protein</w:delText>
        </w:r>
      </w:del>
      <w:r w:rsidR="00111568">
        <w:rPr>
          <w:lang w:val="en-US"/>
        </w:rPr>
        <w:t xml:space="preserve">. </w:t>
      </w:r>
      <w:r w:rsidR="00356524" w:rsidRPr="00356524">
        <w:rPr>
          <w:lang w:val="en-US"/>
        </w:rPr>
        <w:t xml:space="preserve">A </w:t>
      </w:r>
      <w:r w:rsidR="00111568">
        <w:rPr>
          <w:i/>
          <w:lang w:val="en-US"/>
        </w:rPr>
        <w:t>non-redundant</w:t>
      </w:r>
      <w:r w:rsidR="00111568" w:rsidRPr="00111568">
        <w:rPr>
          <w:lang w:val="en-US"/>
        </w:rPr>
        <w:t xml:space="preserve"> entity is the one that has no other entity matching in the search space of possibilities.</w:t>
      </w:r>
      <w:r w:rsidR="00356524" w:rsidRPr="00111568">
        <w:rPr>
          <w:lang w:val="en-US"/>
        </w:rPr>
        <w:t xml:space="preserve"> </w:t>
      </w:r>
      <w:r w:rsidR="004C0B90">
        <w:rPr>
          <w:lang w:val="en-US"/>
        </w:rPr>
        <w:t xml:space="preserve"> We call </w:t>
      </w:r>
      <w:r w:rsidR="004C0B90" w:rsidRPr="004C0B90">
        <w:rPr>
          <w:i/>
          <w:lang w:val="en-US"/>
        </w:rPr>
        <w:t>modified proteoforms</w:t>
      </w:r>
      <w:r w:rsidR="004C0B90">
        <w:rPr>
          <w:lang w:val="en-US"/>
        </w:rPr>
        <w:t xml:space="preserve"> the ones containing at least one PTM.</w:t>
      </w:r>
    </w:p>
    <w:p w14:paraId="227862D7" w14:textId="3665FD95" w:rsidR="00356524" w:rsidRPr="00356524" w:rsidRDefault="00356524" w:rsidP="009C7391">
      <w:pPr>
        <w:rPr>
          <w:lang w:val="en-US"/>
        </w:rPr>
      </w:pPr>
      <w:r>
        <w:rPr>
          <w:lang w:val="en-US"/>
        </w:rPr>
        <w:fldChar w:fldCharType="begin"/>
      </w:r>
      <w:r>
        <w:rPr>
          <w:lang w:val="en-US"/>
        </w:rPr>
        <w:instrText xml:space="preserve"> REF _Ref499133303 \h </w:instrText>
      </w:r>
      <w:r>
        <w:rPr>
          <w:lang w:val="en-US"/>
        </w:rPr>
      </w:r>
      <w:r>
        <w:rPr>
          <w:lang w:val="en-US"/>
        </w:rPr>
        <w:fldChar w:fldCharType="separate"/>
      </w:r>
      <w:r w:rsidRPr="002235F6">
        <w:rPr>
          <w:lang w:val="en-US"/>
        </w:rPr>
        <w:t xml:space="preserve">Table </w:t>
      </w:r>
      <w:r w:rsidRPr="002235F6">
        <w:rPr>
          <w:noProof/>
          <w:lang w:val="en-US"/>
        </w:rPr>
        <w:t>5</w:t>
      </w:r>
      <w:r>
        <w:rPr>
          <w:lang w:val="en-US"/>
        </w:rPr>
        <w:fldChar w:fldCharType="end"/>
      </w:r>
      <w:r>
        <w:rPr>
          <w:lang w:val="en-US"/>
        </w:rPr>
        <w:t xml:space="preserve"> shows measurements about the different entities (proteins/proteoforms) in the reference database for each matching approach. </w:t>
      </w:r>
    </w:p>
    <w:p w14:paraId="426B8CC1" w14:textId="584E1CA3" w:rsidR="00356524" w:rsidRPr="002235F6" w:rsidRDefault="00356524" w:rsidP="00356524">
      <w:pPr>
        <w:pStyle w:val="Caption"/>
        <w:keepNext/>
        <w:rPr>
          <w:lang w:val="en-US"/>
        </w:rPr>
      </w:pPr>
      <w:bookmarkStart w:id="36" w:name="_Ref499133303"/>
      <w:r w:rsidRPr="002235F6">
        <w:rPr>
          <w:lang w:val="en-US"/>
        </w:rPr>
        <w:t xml:space="preserve">Table </w:t>
      </w:r>
      <w:r>
        <w:fldChar w:fldCharType="begin"/>
      </w:r>
      <w:r w:rsidRPr="002235F6">
        <w:rPr>
          <w:lang w:val="en-US"/>
        </w:rPr>
        <w:instrText xml:space="preserve"> SEQ Table \* ARABIC </w:instrText>
      </w:r>
      <w:r>
        <w:fldChar w:fldCharType="separate"/>
      </w:r>
      <w:r w:rsidRPr="002235F6">
        <w:rPr>
          <w:noProof/>
          <w:lang w:val="en-US"/>
        </w:rPr>
        <w:t>5</w:t>
      </w:r>
      <w:r>
        <w:fldChar w:fldCharType="end"/>
      </w:r>
      <w:bookmarkEnd w:id="36"/>
      <w:r w:rsidRPr="002235F6">
        <w:rPr>
          <w:lang w:val="en-US"/>
        </w:rPr>
        <w:t xml:space="preserve"> Statistics about entities for each matching approach</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10482" w:rsidRPr="00110482" w14:paraId="2638F401" w14:textId="77777777" w:rsidTr="00B85063">
        <w:tc>
          <w:tcPr>
            <w:tcW w:w="1502" w:type="dxa"/>
            <w:shd w:val="clear" w:color="auto" w:fill="2E74B5" w:themeFill="accent5" w:themeFillShade="BF"/>
          </w:tcPr>
          <w:p w14:paraId="1EC3D875" w14:textId="77777777" w:rsidR="00110482" w:rsidRPr="00B85063" w:rsidRDefault="00110482" w:rsidP="009C7391">
            <w:pPr>
              <w:rPr>
                <w:b/>
                <w:color w:val="FFFFFF" w:themeColor="background1"/>
                <w:sz w:val="16"/>
                <w:lang w:val="en-US"/>
              </w:rPr>
            </w:pPr>
          </w:p>
        </w:tc>
        <w:tc>
          <w:tcPr>
            <w:tcW w:w="1502" w:type="dxa"/>
            <w:shd w:val="clear" w:color="auto" w:fill="2E74B5" w:themeFill="accent5" w:themeFillShade="BF"/>
          </w:tcPr>
          <w:p w14:paraId="5A53B447" w14:textId="0E8ECFAE" w:rsidR="00110482" w:rsidRPr="00B85063" w:rsidRDefault="00110482" w:rsidP="009C7391">
            <w:pPr>
              <w:rPr>
                <w:b/>
                <w:color w:val="FFFFFF" w:themeColor="background1"/>
                <w:sz w:val="16"/>
                <w:lang w:val="en-US"/>
              </w:rPr>
            </w:pPr>
            <w:r w:rsidRPr="00B85063">
              <w:rPr>
                <w:b/>
                <w:color w:val="FFFFFF" w:themeColor="background1"/>
                <w:sz w:val="16"/>
                <w:lang w:val="en-US"/>
              </w:rPr>
              <w:t>Protein only match</w:t>
            </w:r>
          </w:p>
        </w:tc>
        <w:tc>
          <w:tcPr>
            <w:tcW w:w="1503" w:type="dxa"/>
            <w:shd w:val="clear" w:color="auto" w:fill="2E74B5" w:themeFill="accent5" w:themeFillShade="BF"/>
          </w:tcPr>
          <w:p w14:paraId="5837F556" w14:textId="15AB04E0" w:rsidR="00110482" w:rsidRPr="00B85063" w:rsidRDefault="00110482" w:rsidP="009C7391">
            <w:pPr>
              <w:rPr>
                <w:b/>
                <w:color w:val="FFFFFF" w:themeColor="background1"/>
                <w:sz w:val="16"/>
                <w:lang w:val="en-US"/>
              </w:rPr>
            </w:pPr>
            <w:r w:rsidRPr="00B85063">
              <w:rPr>
                <w:b/>
                <w:color w:val="FFFFFF" w:themeColor="background1"/>
                <w:sz w:val="16"/>
                <w:lang w:val="en-US"/>
              </w:rPr>
              <w:t>Full proteoform match</w:t>
            </w:r>
          </w:p>
        </w:tc>
        <w:tc>
          <w:tcPr>
            <w:tcW w:w="1503" w:type="dxa"/>
            <w:shd w:val="clear" w:color="auto" w:fill="2E74B5" w:themeFill="accent5" w:themeFillShade="BF"/>
          </w:tcPr>
          <w:p w14:paraId="75CBD382" w14:textId="5C1CD150" w:rsidR="00110482" w:rsidRPr="00B85063" w:rsidRDefault="00110482" w:rsidP="009C7391">
            <w:pPr>
              <w:rPr>
                <w:b/>
                <w:color w:val="FFFFFF" w:themeColor="background1"/>
                <w:sz w:val="16"/>
                <w:lang w:val="en-US"/>
              </w:rPr>
            </w:pPr>
            <w:r w:rsidRPr="00B85063">
              <w:rPr>
                <w:b/>
                <w:color w:val="FFFFFF" w:themeColor="background1"/>
                <w:sz w:val="16"/>
                <w:lang w:val="en-US"/>
              </w:rPr>
              <w:t>Partial proteoform match</w:t>
            </w:r>
          </w:p>
        </w:tc>
        <w:tc>
          <w:tcPr>
            <w:tcW w:w="1503" w:type="dxa"/>
            <w:shd w:val="clear" w:color="auto" w:fill="2E74B5" w:themeFill="accent5" w:themeFillShade="BF"/>
          </w:tcPr>
          <w:p w14:paraId="277E1851" w14:textId="6094C348" w:rsidR="00110482" w:rsidRPr="00B85063" w:rsidRDefault="00110482" w:rsidP="009C7391">
            <w:pPr>
              <w:rPr>
                <w:b/>
                <w:color w:val="FFFFFF" w:themeColor="background1"/>
                <w:sz w:val="16"/>
                <w:lang w:val="en-US"/>
              </w:rPr>
            </w:pPr>
            <w:r w:rsidRPr="00B85063">
              <w:rPr>
                <w:b/>
                <w:color w:val="FFFFFF" w:themeColor="background1"/>
                <w:sz w:val="16"/>
                <w:lang w:val="en-US"/>
              </w:rPr>
              <w:t>50% Partial proteoform match</w:t>
            </w:r>
          </w:p>
        </w:tc>
        <w:tc>
          <w:tcPr>
            <w:tcW w:w="1503" w:type="dxa"/>
            <w:shd w:val="clear" w:color="auto" w:fill="2E74B5" w:themeFill="accent5" w:themeFillShade="BF"/>
          </w:tcPr>
          <w:p w14:paraId="2B779918" w14:textId="7DB69F3A" w:rsidR="00110482" w:rsidRPr="00B85063" w:rsidRDefault="00110482" w:rsidP="009C7391">
            <w:pPr>
              <w:rPr>
                <w:b/>
                <w:color w:val="FFFFFF" w:themeColor="background1"/>
                <w:sz w:val="16"/>
                <w:lang w:val="en-US"/>
              </w:rPr>
            </w:pPr>
            <w:r w:rsidRPr="00B85063">
              <w:rPr>
                <w:b/>
                <w:color w:val="FFFFFF" w:themeColor="background1"/>
                <w:sz w:val="16"/>
                <w:lang w:val="en-US"/>
              </w:rPr>
              <w:t>75% Partial proteoform match</w:t>
            </w:r>
          </w:p>
        </w:tc>
      </w:tr>
      <w:tr w:rsidR="00356524" w:rsidRPr="00110482" w14:paraId="0F3E0F50" w14:textId="77777777" w:rsidTr="00356524">
        <w:tc>
          <w:tcPr>
            <w:tcW w:w="1502" w:type="dxa"/>
            <w:shd w:val="clear" w:color="auto" w:fill="FFFFFF" w:themeFill="background1"/>
          </w:tcPr>
          <w:p w14:paraId="559C722C" w14:textId="6CF6CAFF" w:rsidR="00356524" w:rsidRPr="00356524" w:rsidRDefault="00356524" w:rsidP="009C7391">
            <w:pPr>
              <w:rPr>
                <w:sz w:val="16"/>
                <w:lang w:val="en-US"/>
              </w:rPr>
            </w:pPr>
            <w:proofErr w:type="gramStart"/>
            <w:r w:rsidRPr="00356524">
              <w:rPr>
                <w:sz w:val="16"/>
                <w:lang w:val="en-US"/>
              </w:rPr>
              <w:t xml:space="preserve">Total </w:t>
            </w:r>
            <w:r>
              <w:rPr>
                <w:sz w:val="16"/>
                <w:lang w:val="en-US"/>
              </w:rPr>
              <w:t xml:space="preserve"> </w:t>
            </w:r>
            <w:r w:rsidR="00111568">
              <w:rPr>
                <w:sz w:val="16"/>
                <w:lang w:val="en-US"/>
              </w:rPr>
              <w:t>possible</w:t>
            </w:r>
            <w:proofErr w:type="gramEnd"/>
            <w:r w:rsidR="00111568">
              <w:rPr>
                <w:sz w:val="16"/>
                <w:lang w:val="en-US"/>
              </w:rPr>
              <w:t xml:space="preserve"> entities</w:t>
            </w:r>
          </w:p>
        </w:tc>
        <w:tc>
          <w:tcPr>
            <w:tcW w:w="1502" w:type="dxa"/>
            <w:shd w:val="clear" w:color="auto" w:fill="FFFFFF" w:themeFill="background1"/>
          </w:tcPr>
          <w:p w14:paraId="6DD4ECD4" w14:textId="30678A94" w:rsidR="00356524" w:rsidRPr="00356524" w:rsidRDefault="004C0B90" w:rsidP="009C7391">
            <w:pPr>
              <w:rPr>
                <w:b/>
                <w:sz w:val="16"/>
                <w:lang w:val="en-US"/>
              </w:rPr>
            </w:pPr>
            <w:r>
              <w:rPr>
                <w:b/>
                <w:sz w:val="16"/>
                <w:lang w:val="en-US"/>
              </w:rPr>
              <w:t>10353</w:t>
            </w:r>
          </w:p>
        </w:tc>
        <w:tc>
          <w:tcPr>
            <w:tcW w:w="1503" w:type="dxa"/>
            <w:shd w:val="clear" w:color="auto" w:fill="FFFFFF" w:themeFill="background1"/>
          </w:tcPr>
          <w:p w14:paraId="1C8E81F8" w14:textId="370FFC73" w:rsidR="00356524" w:rsidRPr="00356524" w:rsidRDefault="004C0B90" w:rsidP="009C7391">
            <w:pPr>
              <w:rPr>
                <w:b/>
                <w:sz w:val="16"/>
                <w:lang w:val="en-US"/>
              </w:rPr>
            </w:pPr>
            <w:r>
              <w:rPr>
                <w:b/>
                <w:sz w:val="16"/>
                <w:lang w:val="en-US"/>
              </w:rPr>
              <w:t>12200</w:t>
            </w:r>
          </w:p>
        </w:tc>
        <w:tc>
          <w:tcPr>
            <w:tcW w:w="1503" w:type="dxa"/>
            <w:shd w:val="clear" w:color="auto" w:fill="FFFFFF" w:themeFill="background1"/>
          </w:tcPr>
          <w:p w14:paraId="221CD1CD" w14:textId="77777777" w:rsidR="00356524" w:rsidRPr="00356524" w:rsidRDefault="00356524" w:rsidP="009C7391">
            <w:pPr>
              <w:rPr>
                <w:b/>
                <w:sz w:val="16"/>
                <w:lang w:val="en-US"/>
              </w:rPr>
            </w:pPr>
          </w:p>
        </w:tc>
        <w:tc>
          <w:tcPr>
            <w:tcW w:w="1503" w:type="dxa"/>
            <w:shd w:val="clear" w:color="auto" w:fill="FFFFFF" w:themeFill="background1"/>
          </w:tcPr>
          <w:p w14:paraId="46A95C9F" w14:textId="77777777" w:rsidR="00356524" w:rsidRPr="00356524" w:rsidRDefault="00356524" w:rsidP="009C7391">
            <w:pPr>
              <w:rPr>
                <w:b/>
                <w:sz w:val="16"/>
                <w:lang w:val="en-US"/>
              </w:rPr>
            </w:pPr>
          </w:p>
        </w:tc>
        <w:tc>
          <w:tcPr>
            <w:tcW w:w="1503" w:type="dxa"/>
            <w:shd w:val="clear" w:color="auto" w:fill="FFFFFF" w:themeFill="background1"/>
          </w:tcPr>
          <w:p w14:paraId="6A530D9C" w14:textId="77777777" w:rsidR="00356524" w:rsidRPr="00356524" w:rsidRDefault="00356524" w:rsidP="009C7391">
            <w:pPr>
              <w:rPr>
                <w:b/>
                <w:sz w:val="16"/>
                <w:lang w:val="en-US"/>
              </w:rPr>
            </w:pPr>
          </w:p>
        </w:tc>
      </w:tr>
      <w:tr w:rsidR="00111568" w:rsidRPr="00110482" w14:paraId="1E4EA368" w14:textId="77777777" w:rsidTr="00356524">
        <w:tc>
          <w:tcPr>
            <w:tcW w:w="1502" w:type="dxa"/>
            <w:shd w:val="clear" w:color="auto" w:fill="FFFFFF" w:themeFill="background1"/>
          </w:tcPr>
          <w:p w14:paraId="39813718" w14:textId="67EEF58E" w:rsidR="00111568" w:rsidRPr="00356524" w:rsidRDefault="00111568" w:rsidP="00111568">
            <w:pPr>
              <w:rPr>
                <w:sz w:val="16"/>
                <w:lang w:val="en-US"/>
              </w:rPr>
            </w:pPr>
            <w:r>
              <w:rPr>
                <w:sz w:val="16"/>
                <w:lang w:val="en-US"/>
              </w:rPr>
              <w:t>Av</w:t>
            </w:r>
            <w:r w:rsidR="004C0B90">
              <w:rPr>
                <w:sz w:val="16"/>
                <w:lang w:val="en-US"/>
              </w:rPr>
              <w:t>g.</w:t>
            </w:r>
            <w:r>
              <w:rPr>
                <w:sz w:val="16"/>
                <w:lang w:val="en-US"/>
              </w:rPr>
              <w:t xml:space="preserve"> reactions</w:t>
            </w:r>
          </w:p>
        </w:tc>
        <w:tc>
          <w:tcPr>
            <w:tcW w:w="1502" w:type="dxa"/>
            <w:shd w:val="clear" w:color="auto" w:fill="FFFFFF" w:themeFill="background1"/>
          </w:tcPr>
          <w:p w14:paraId="2D2B5BA7" w14:textId="34508FBF" w:rsidR="00111568" w:rsidRPr="00356524" w:rsidRDefault="004C0B90" w:rsidP="00111568">
            <w:pPr>
              <w:rPr>
                <w:b/>
                <w:sz w:val="16"/>
                <w:lang w:val="en-US"/>
              </w:rPr>
            </w:pPr>
            <w:r w:rsidRPr="004C0B90">
              <w:rPr>
                <w:b/>
                <w:sz w:val="16"/>
                <w:lang w:val="en-US"/>
              </w:rPr>
              <w:t>9</w:t>
            </w:r>
            <w:r>
              <w:rPr>
                <w:b/>
                <w:sz w:val="16"/>
                <w:lang w:val="en-US"/>
              </w:rPr>
              <w:t>.</w:t>
            </w:r>
            <w:r w:rsidRPr="004C0B90">
              <w:rPr>
                <w:b/>
                <w:sz w:val="16"/>
                <w:lang w:val="en-US"/>
              </w:rPr>
              <w:t>297</w:t>
            </w:r>
          </w:p>
        </w:tc>
        <w:tc>
          <w:tcPr>
            <w:tcW w:w="1503" w:type="dxa"/>
            <w:shd w:val="clear" w:color="auto" w:fill="FFFFFF" w:themeFill="background1"/>
          </w:tcPr>
          <w:p w14:paraId="7367D787" w14:textId="22C46128" w:rsidR="00111568" w:rsidRPr="00356524" w:rsidRDefault="004C0B90" w:rsidP="00111568">
            <w:pPr>
              <w:rPr>
                <w:b/>
                <w:sz w:val="16"/>
                <w:lang w:val="en-US"/>
              </w:rPr>
            </w:pPr>
            <w:r w:rsidRPr="004C0B90">
              <w:rPr>
                <w:b/>
                <w:sz w:val="16"/>
                <w:lang w:val="en-US"/>
              </w:rPr>
              <w:t>6.96</w:t>
            </w:r>
          </w:p>
        </w:tc>
        <w:tc>
          <w:tcPr>
            <w:tcW w:w="1503" w:type="dxa"/>
            <w:shd w:val="clear" w:color="auto" w:fill="FFFFFF" w:themeFill="background1"/>
          </w:tcPr>
          <w:p w14:paraId="71C44948" w14:textId="77777777" w:rsidR="00111568" w:rsidRPr="00356524" w:rsidRDefault="00111568" w:rsidP="00111568">
            <w:pPr>
              <w:rPr>
                <w:b/>
                <w:sz w:val="16"/>
                <w:lang w:val="en-US"/>
              </w:rPr>
            </w:pPr>
          </w:p>
        </w:tc>
        <w:tc>
          <w:tcPr>
            <w:tcW w:w="1503" w:type="dxa"/>
            <w:shd w:val="clear" w:color="auto" w:fill="FFFFFF" w:themeFill="background1"/>
          </w:tcPr>
          <w:p w14:paraId="123C3716" w14:textId="77777777" w:rsidR="00111568" w:rsidRPr="00356524" w:rsidRDefault="00111568" w:rsidP="00111568">
            <w:pPr>
              <w:rPr>
                <w:b/>
                <w:sz w:val="16"/>
                <w:lang w:val="en-US"/>
              </w:rPr>
            </w:pPr>
          </w:p>
        </w:tc>
        <w:tc>
          <w:tcPr>
            <w:tcW w:w="1503" w:type="dxa"/>
            <w:shd w:val="clear" w:color="auto" w:fill="FFFFFF" w:themeFill="background1"/>
          </w:tcPr>
          <w:p w14:paraId="2B19F812" w14:textId="77777777" w:rsidR="00111568" w:rsidRPr="00356524" w:rsidRDefault="00111568" w:rsidP="00111568">
            <w:pPr>
              <w:rPr>
                <w:b/>
                <w:sz w:val="16"/>
                <w:lang w:val="en-US"/>
              </w:rPr>
            </w:pPr>
          </w:p>
        </w:tc>
      </w:tr>
      <w:tr w:rsidR="00111568" w:rsidRPr="00110482" w14:paraId="5FA389C3" w14:textId="77777777" w:rsidTr="00356524">
        <w:tc>
          <w:tcPr>
            <w:tcW w:w="1502" w:type="dxa"/>
            <w:shd w:val="clear" w:color="auto" w:fill="FFFFFF" w:themeFill="background1"/>
          </w:tcPr>
          <w:p w14:paraId="49E052D5" w14:textId="7B3FA9BB" w:rsidR="00111568" w:rsidRPr="00356524" w:rsidRDefault="00111568" w:rsidP="00111568">
            <w:pPr>
              <w:rPr>
                <w:sz w:val="16"/>
                <w:lang w:val="en-US"/>
              </w:rPr>
            </w:pPr>
            <w:r>
              <w:rPr>
                <w:sz w:val="16"/>
                <w:lang w:val="en-US"/>
              </w:rPr>
              <w:t>Av</w:t>
            </w:r>
            <w:r w:rsidR="004C0B90">
              <w:rPr>
                <w:sz w:val="16"/>
                <w:lang w:val="en-US"/>
              </w:rPr>
              <w:t>g.</w:t>
            </w:r>
            <w:r>
              <w:rPr>
                <w:sz w:val="16"/>
                <w:lang w:val="en-US"/>
              </w:rPr>
              <w:t xml:space="preserve"> pathways</w:t>
            </w:r>
          </w:p>
        </w:tc>
        <w:tc>
          <w:tcPr>
            <w:tcW w:w="1502" w:type="dxa"/>
            <w:shd w:val="clear" w:color="auto" w:fill="FFFFFF" w:themeFill="background1"/>
          </w:tcPr>
          <w:p w14:paraId="3DD698CF" w14:textId="77777777" w:rsidR="00111568" w:rsidRPr="00356524" w:rsidRDefault="00111568" w:rsidP="00111568">
            <w:pPr>
              <w:rPr>
                <w:b/>
                <w:sz w:val="16"/>
                <w:lang w:val="en-US"/>
              </w:rPr>
            </w:pPr>
          </w:p>
        </w:tc>
        <w:tc>
          <w:tcPr>
            <w:tcW w:w="1503" w:type="dxa"/>
            <w:shd w:val="clear" w:color="auto" w:fill="FFFFFF" w:themeFill="background1"/>
          </w:tcPr>
          <w:p w14:paraId="6CB11876" w14:textId="77777777" w:rsidR="00111568" w:rsidRPr="00356524" w:rsidRDefault="00111568" w:rsidP="00111568">
            <w:pPr>
              <w:rPr>
                <w:b/>
                <w:sz w:val="16"/>
                <w:lang w:val="en-US"/>
              </w:rPr>
            </w:pPr>
          </w:p>
        </w:tc>
        <w:tc>
          <w:tcPr>
            <w:tcW w:w="1503" w:type="dxa"/>
            <w:shd w:val="clear" w:color="auto" w:fill="FFFFFF" w:themeFill="background1"/>
          </w:tcPr>
          <w:p w14:paraId="610449D9" w14:textId="77777777" w:rsidR="00111568" w:rsidRPr="00356524" w:rsidRDefault="00111568" w:rsidP="00111568">
            <w:pPr>
              <w:rPr>
                <w:b/>
                <w:sz w:val="16"/>
                <w:lang w:val="en-US"/>
              </w:rPr>
            </w:pPr>
          </w:p>
        </w:tc>
        <w:tc>
          <w:tcPr>
            <w:tcW w:w="1503" w:type="dxa"/>
            <w:shd w:val="clear" w:color="auto" w:fill="FFFFFF" w:themeFill="background1"/>
          </w:tcPr>
          <w:p w14:paraId="7C91E1B8" w14:textId="77777777" w:rsidR="00111568" w:rsidRPr="00356524" w:rsidRDefault="00111568" w:rsidP="00111568">
            <w:pPr>
              <w:rPr>
                <w:b/>
                <w:sz w:val="16"/>
                <w:lang w:val="en-US"/>
              </w:rPr>
            </w:pPr>
          </w:p>
        </w:tc>
        <w:tc>
          <w:tcPr>
            <w:tcW w:w="1503" w:type="dxa"/>
            <w:shd w:val="clear" w:color="auto" w:fill="FFFFFF" w:themeFill="background1"/>
          </w:tcPr>
          <w:p w14:paraId="038D5286" w14:textId="77777777" w:rsidR="00111568" w:rsidRPr="00356524" w:rsidRDefault="00111568" w:rsidP="00111568">
            <w:pPr>
              <w:rPr>
                <w:b/>
                <w:sz w:val="16"/>
                <w:lang w:val="en-US"/>
              </w:rPr>
            </w:pPr>
          </w:p>
        </w:tc>
      </w:tr>
      <w:tr w:rsidR="004C0B90" w:rsidRPr="002235F6" w14:paraId="7E70D506" w14:textId="77777777" w:rsidTr="00356524">
        <w:tc>
          <w:tcPr>
            <w:tcW w:w="1502" w:type="dxa"/>
            <w:shd w:val="clear" w:color="auto" w:fill="FFFFFF" w:themeFill="background1"/>
          </w:tcPr>
          <w:p w14:paraId="274632B9" w14:textId="1DBB54EB" w:rsidR="004C0B90" w:rsidRDefault="004C0B90" w:rsidP="00111568">
            <w:pPr>
              <w:rPr>
                <w:sz w:val="16"/>
                <w:lang w:val="en-US"/>
              </w:rPr>
            </w:pPr>
            <w:r>
              <w:rPr>
                <w:sz w:val="16"/>
                <w:lang w:val="en-US"/>
              </w:rPr>
              <w:t>Avg. reactions for modified proteoforms</w:t>
            </w:r>
          </w:p>
        </w:tc>
        <w:tc>
          <w:tcPr>
            <w:tcW w:w="1502" w:type="dxa"/>
            <w:shd w:val="clear" w:color="auto" w:fill="FFFFFF" w:themeFill="background1"/>
          </w:tcPr>
          <w:p w14:paraId="4B14A90A" w14:textId="77777777" w:rsidR="004C0B90" w:rsidRPr="00356524" w:rsidRDefault="004C0B90" w:rsidP="00111568">
            <w:pPr>
              <w:rPr>
                <w:b/>
                <w:sz w:val="16"/>
                <w:lang w:val="en-US"/>
              </w:rPr>
            </w:pPr>
          </w:p>
        </w:tc>
        <w:tc>
          <w:tcPr>
            <w:tcW w:w="1503" w:type="dxa"/>
            <w:shd w:val="clear" w:color="auto" w:fill="FFFFFF" w:themeFill="background1"/>
          </w:tcPr>
          <w:p w14:paraId="72A5C98F" w14:textId="77777777" w:rsidR="004C0B90" w:rsidRPr="00356524" w:rsidRDefault="004C0B90" w:rsidP="00111568">
            <w:pPr>
              <w:rPr>
                <w:b/>
                <w:sz w:val="16"/>
                <w:lang w:val="en-US"/>
              </w:rPr>
            </w:pPr>
          </w:p>
        </w:tc>
        <w:tc>
          <w:tcPr>
            <w:tcW w:w="1503" w:type="dxa"/>
            <w:shd w:val="clear" w:color="auto" w:fill="FFFFFF" w:themeFill="background1"/>
          </w:tcPr>
          <w:p w14:paraId="5D32667D" w14:textId="77777777" w:rsidR="004C0B90" w:rsidRPr="00356524" w:rsidRDefault="004C0B90" w:rsidP="00111568">
            <w:pPr>
              <w:rPr>
                <w:b/>
                <w:sz w:val="16"/>
                <w:lang w:val="en-US"/>
              </w:rPr>
            </w:pPr>
          </w:p>
        </w:tc>
        <w:tc>
          <w:tcPr>
            <w:tcW w:w="1503" w:type="dxa"/>
            <w:shd w:val="clear" w:color="auto" w:fill="FFFFFF" w:themeFill="background1"/>
          </w:tcPr>
          <w:p w14:paraId="7192A6D8" w14:textId="77777777" w:rsidR="004C0B90" w:rsidRPr="00356524" w:rsidRDefault="004C0B90" w:rsidP="00111568">
            <w:pPr>
              <w:rPr>
                <w:b/>
                <w:sz w:val="16"/>
                <w:lang w:val="en-US"/>
              </w:rPr>
            </w:pPr>
          </w:p>
        </w:tc>
        <w:tc>
          <w:tcPr>
            <w:tcW w:w="1503" w:type="dxa"/>
            <w:shd w:val="clear" w:color="auto" w:fill="FFFFFF" w:themeFill="background1"/>
          </w:tcPr>
          <w:p w14:paraId="221799B7" w14:textId="77777777" w:rsidR="004C0B90" w:rsidRPr="00356524" w:rsidRDefault="004C0B90" w:rsidP="00111568">
            <w:pPr>
              <w:rPr>
                <w:b/>
                <w:sz w:val="16"/>
                <w:lang w:val="en-US"/>
              </w:rPr>
            </w:pPr>
          </w:p>
        </w:tc>
      </w:tr>
      <w:tr w:rsidR="004C0B90" w:rsidRPr="002235F6" w14:paraId="47FA0550" w14:textId="77777777" w:rsidTr="00356524">
        <w:tc>
          <w:tcPr>
            <w:tcW w:w="1502" w:type="dxa"/>
            <w:shd w:val="clear" w:color="auto" w:fill="FFFFFF" w:themeFill="background1"/>
          </w:tcPr>
          <w:p w14:paraId="34E7BC3B" w14:textId="355FFE11" w:rsidR="004C0B90" w:rsidRDefault="004C0B90" w:rsidP="00111568">
            <w:pPr>
              <w:rPr>
                <w:sz w:val="16"/>
                <w:lang w:val="en-US"/>
              </w:rPr>
            </w:pPr>
            <w:r>
              <w:rPr>
                <w:sz w:val="16"/>
                <w:lang w:val="en-US"/>
              </w:rPr>
              <w:t>Avg. pathways for modified proteoforms</w:t>
            </w:r>
          </w:p>
        </w:tc>
        <w:tc>
          <w:tcPr>
            <w:tcW w:w="1502" w:type="dxa"/>
            <w:shd w:val="clear" w:color="auto" w:fill="FFFFFF" w:themeFill="background1"/>
          </w:tcPr>
          <w:p w14:paraId="392CFE79" w14:textId="77777777" w:rsidR="004C0B90" w:rsidRPr="00356524" w:rsidRDefault="004C0B90" w:rsidP="00111568">
            <w:pPr>
              <w:rPr>
                <w:b/>
                <w:sz w:val="16"/>
                <w:lang w:val="en-US"/>
              </w:rPr>
            </w:pPr>
          </w:p>
        </w:tc>
        <w:tc>
          <w:tcPr>
            <w:tcW w:w="1503" w:type="dxa"/>
            <w:shd w:val="clear" w:color="auto" w:fill="FFFFFF" w:themeFill="background1"/>
          </w:tcPr>
          <w:p w14:paraId="0E2B3609" w14:textId="77777777" w:rsidR="004C0B90" w:rsidRPr="00356524" w:rsidRDefault="004C0B90" w:rsidP="00111568">
            <w:pPr>
              <w:rPr>
                <w:b/>
                <w:sz w:val="16"/>
                <w:lang w:val="en-US"/>
              </w:rPr>
            </w:pPr>
          </w:p>
        </w:tc>
        <w:tc>
          <w:tcPr>
            <w:tcW w:w="1503" w:type="dxa"/>
            <w:shd w:val="clear" w:color="auto" w:fill="FFFFFF" w:themeFill="background1"/>
          </w:tcPr>
          <w:p w14:paraId="2AC4B516" w14:textId="77777777" w:rsidR="004C0B90" w:rsidRPr="00356524" w:rsidRDefault="004C0B90" w:rsidP="00111568">
            <w:pPr>
              <w:rPr>
                <w:b/>
                <w:sz w:val="16"/>
                <w:lang w:val="en-US"/>
              </w:rPr>
            </w:pPr>
          </w:p>
        </w:tc>
        <w:tc>
          <w:tcPr>
            <w:tcW w:w="1503" w:type="dxa"/>
            <w:shd w:val="clear" w:color="auto" w:fill="FFFFFF" w:themeFill="background1"/>
          </w:tcPr>
          <w:p w14:paraId="5763E136" w14:textId="77777777" w:rsidR="004C0B90" w:rsidRPr="00356524" w:rsidRDefault="004C0B90" w:rsidP="00111568">
            <w:pPr>
              <w:rPr>
                <w:b/>
                <w:sz w:val="16"/>
                <w:lang w:val="en-US"/>
              </w:rPr>
            </w:pPr>
          </w:p>
        </w:tc>
        <w:tc>
          <w:tcPr>
            <w:tcW w:w="1503" w:type="dxa"/>
            <w:shd w:val="clear" w:color="auto" w:fill="FFFFFF" w:themeFill="background1"/>
          </w:tcPr>
          <w:p w14:paraId="2DC3B4C0" w14:textId="77777777" w:rsidR="004C0B90" w:rsidRPr="00356524" w:rsidRDefault="004C0B90" w:rsidP="00111568">
            <w:pPr>
              <w:rPr>
                <w:b/>
                <w:sz w:val="16"/>
                <w:lang w:val="en-US"/>
              </w:rPr>
            </w:pPr>
          </w:p>
        </w:tc>
      </w:tr>
      <w:tr w:rsidR="00111568" w:rsidRPr="002235F6" w14:paraId="11C2EAB2" w14:textId="77777777" w:rsidTr="00356524">
        <w:tc>
          <w:tcPr>
            <w:tcW w:w="1502" w:type="dxa"/>
            <w:shd w:val="clear" w:color="auto" w:fill="FFFFFF" w:themeFill="background1"/>
          </w:tcPr>
          <w:p w14:paraId="44AB3BEA" w14:textId="28FF79A5" w:rsidR="00111568" w:rsidRPr="00356524" w:rsidRDefault="00111568" w:rsidP="00111568">
            <w:pPr>
              <w:rPr>
                <w:sz w:val="16"/>
                <w:lang w:val="en-US"/>
              </w:rPr>
            </w:pPr>
            <w:r>
              <w:rPr>
                <w:sz w:val="16"/>
                <w:lang w:val="en-US"/>
              </w:rPr>
              <w:t>Number of non-redundant entities</w:t>
            </w:r>
          </w:p>
        </w:tc>
        <w:tc>
          <w:tcPr>
            <w:tcW w:w="1502" w:type="dxa"/>
            <w:shd w:val="clear" w:color="auto" w:fill="FFFFFF" w:themeFill="background1"/>
          </w:tcPr>
          <w:p w14:paraId="782652E0" w14:textId="77777777" w:rsidR="00111568" w:rsidRPr="00356524" w:rsidRDefault="00111568" w:rsidP="00111568">
            <w:pPr>
              <w:rPr>
                <w:b/>
                <w:sz w:val="16"/>
                <w:lang w:val="en-US"/>
              </w:rPr>
            </w:pPr>
          </w:p>
        </w:tc>
        <w:tc>
          <w:tcPr>
            <w:tcW w:w="1503" w:type="dxa"/>
            <w:shd w:val="clear" w:color="auto" w:fill="FFFFFF" w:themeFill="background1"/>
          </w:tcPr>
          <w:p w14:paraId="71465787" w14:textId="77777777" w:rsidR="00111568" w:rsidRPr="00356524" w:rsidRDefault="00111568" w:rsidP="00111568">
            <w:pPr>
              <w:rPr>
                <w:b/>
                <w:sz w:val="16"/>
                <w:lang w:val="en-US"/>
              </w:rPr>
            </w:pPr>
          </w:p>
        </w:tc>
        <w:tc>
          <w:tcPr>
            <w:tcW w:w="1503" w:type="dxa"/>
            <w:shd w:val="clear" w:color="auto" w:fill="FFFFFF" w:themeFill="background1"/>
          </w:tcPr>
          <w:p w14:paraId="3298D57F" w14:textId="77777777" w:rsidR="00111568" w:rsidRPr="00356524" w:rsidRDefault="00111568" w:rsidP="00111568">
            <w:pPr>
              <w:rPr>
                <w:b/>
                <w:sz w:val="16"/>
                <w:lang w:val="en-US"/>
              </w:rPr>
            </w:pPr>
          </w:p>
        </w:tc>
        <w:tc>
          <w:tcPr>
            <w:tcW w:w="1503" w:type="dxa"/>
            <w:shd w:val="clear" w:color="auto" w:fill="FFFFFF" w:themeFill="background1"/>
          </w:tcPr>
          <w:p w14:paraId="2C4341EE" w14:textId="77777777" w:rsidR="00111568" w:rsidRPr="00356524" w:rsidRDefault="00111568" w:rsidP="00111568">
            <w:pPr>
              <w:rPr>
                <w:b/>
                <w:sz w:val="16"/>
                <w:lang w:val="en-US"/>
              </w:rPr>
            </w:pPr>
          </w:p>
        </w:tc>
        <w:tc>
          <w:tcPr>
            <w:tcW w:w="1503" w:type="dxa"/>
            <w:shd w:val="clear" w:color="auto" w:fill="FFFFFF" w:themeFill="background1"/>
          </w:tcPr>
          <w:p w14:paraId="2B45044E" w14:textId="77777777" w:rsidR="00111568" w:rsidRPr="00356524" w:rsidRDefault="00111568" w:rsidP="00111568">
            <w:pPr>
              <w:rPr>
                <w:b/>
                <w:sz w:val="16"/>
                <w:lang w:val="en-US"/>
              </w:rPr>
            </w:pPr>
          </w:p>
        </w:tc>
      </w:tr>
      <w:tr w:rsidR="00111568" w:rsidRPr="00110482" w14:paraId="40C3F069" w14:textId="77777777" w:rsidTr="00110482">
        <w:tc>
          <w:tcPr>
            <w:tcW w:w="1502" w:type="dxa"/>
          </w:tcPr>
          <w:p w14:paraId="71F58C5F" w14:textId="21040E95" w:rsidR="00111568" w:rsidRPr="00110482" w:rsidRDefault="00111568" w:rsidP="00111568">
            <w:pPr>
              <w:rPr>
                <w:sz w:val="16"/>
                <w:lang w:val="en-US"/>
              </w:rPr>
            </w:pPr>
            <w:r>
              <w:rPr>
                <w:sz w:val="16"/>
                <w:lang w:val="en-US"/>
              </w:rPr>
              <w:t>Percentage of non-redundant entities</w:t>
            </w:r>
          </w:p>
        </w:tc>
        <w:tc>
          <w:tcPr>
            <w:tcW w:w="1502" w:type="dxa"/>
          </w:tcPr>
          <w:p w14:paraId="741719AF" w14:textId="77777777" w:rsidR="00111568" w:rsidRPr="00110482" w:rsidRDefault="00111568" w:rsidP="00111568">
            <w:pPr>
              <w:rPr>
                <w:sz w:val="16"/>
                <w:lang w:val="en-US"/>
              </w:rPr>
            </w:pPr>
          </w:p>
        </w:tc>
        <w:tc>
          <w:tcPr>
            <w:tcW w:w="1503" w:type="dxa"/>
          </w:tcPr>
          <w:p w14:paraId="35415479" w14:textId="77777777" w:rsidR="00111568" w:rsidRPr="00110482" w:rsidRDefault="00111568" w:rsidP="00111568">
            <w:pPr>
              <w:rPr>
                <w:sz w:val="16"/>
                <w:lang w:val="en-US"/>
              </w:rPr>
            </w:pPr>
          </w:p>
        </w:tc>
        <w:tc>
          <w:tcPr>
            <w:tcW w:w="1503" w:type="dxa"/>
          </w:tcPr>
          <w:p w14:paraId="26527036" w14:textId="77777777" w:rsidR="00111568" w:rsidRPr="00110482" w:rsidRDefault="00111568" w:rsidP="00111568">
            <w:pPr>
              <w:rPr>
                <w:sz w:val="16"/>
                <w:lang w:val="en-US"/>
              </w:rPr>
            </w:pPr>
          </w:p>
        </w:tc>
        <w:tc>
          <w:tcPr>
            <w:tcW w:w="1503" w:type="dxa"/>
          </w:tcPr>
          <w:p w14:paraId="43A7A1AE" w14:textId="77777777" w:rsidR="00111568" w:rsidRPr="00110482" w:rsidRDefault="00111568" w:rsidP="00111568">
            <w:pPr>
              <w:rPr>
                <w:sz w:val="16"/>
                <w:lang w:val="en-US"/>
              </w:rPr>
            </w:pPr>
          </w:p>
        </w:tc>
        <w:tc>
          <w:tcPr>
            <w:tcW w:w="1503" w:type="dxa"/>
          </w:tcPr>
          <w:p w14:paraId="10F276CA" w14:textId="77777777" w:rsidR="00111568" w:rsidRPr="00110482" w:rsidRDefault="00111568" w:rsidP="00111568">
            <w:pPr>
              <w:rPr>
                <w:sz w:val="16"/>
                <w:lang w:val="en-US"/>
              </w:rPr>
            </w:pPr>
          </w:p>
        </w:tc>
      </w:tr>
      <w:tr w:rsidR="00111568" w:rsidRPr="00110482" w14:paraId="3F300862" w14:textId="77777777" w:rsidTr="00110482">
        <w:tc>
          <w:tcPr>
            <w:tcW w:w="1502" w:type="dxa"/>
          </w:tcPr>
          <w:p w14:paraId="37EABB7F" w14:textId="01B9669D" w:rsidR="00111568" w:rsidRPr="00110482" w:rsidRDefault="00111568" w:rsidP="00111568">
            <w:pPr>
              <w:rPr>
                <w:sz w:val="16"/>
                <w:lang w:val="en-US"/>
              </w:rPr>
            </w:pPr>
            <w:r>
              <w:rPr>
                <w:sz w:val="16"/>
                <w:lang w:val="en-US"/>
              </w:rPr>
              <w:t xml:space="preserve">Number of </w:t>
            </w:r>
            <w:r w:rsidR="004C0B90">
              <w:rPr>
                <w:sz w:val="16"/>
                <w:lang w:val="en-US"/>
              </w:rPr>
              <w:t>redundant</w:t>
            </w:r>
            <w:r>
              <w:rPr>
                <w:sz w:val="16"/>
                <w:lang w:val="en-US"/>
              </w:rPr>
              <w:t xml:space="preserve"> entities</w:t>
            </w:r>
          </w:p>
        </w:tc>
        <w:tc>
          <w:tcPr>
            <w:tcW w:w="1502" w:type="dxa"/>
          </w:tcPr>
          <w:p w14:paraId="4327B853" w14:textId="77777777" w:rsidR="00111568" w:rsidRPr="00110482" w:rsidRDefault="00111568" w:rsidP="00111568">
            <w:pPr>
              <w:rPr>
                <w:sz w:val="16"/>
                <w:lang w:val="en-US"/>
              </w:rPr>
            </w:pPr>
          </w:p>
        </w:tc>
        <w:tc>
          <w:tcPr>
            <w:tcW w:w="1503" w:type="dxa"/>
          </w:tcPr>
          <w:p w14:paraId="65D7230A" w14:textId="77777777" w:rsidR="00111568" w:rsidRPr="00110482" w:rsidRDefault="00111568" w:rsidP="00111568">
            <w:pPr>
              <w:rPr>
                <w:sz w:val="16"/>
                <w:lang w:val="en-US"/>
              </w:rPr>
            </w:pPr>
          </w:p>
        </w:tc>
        <w:tc>
          <w:tcPr>
            <w:tcW w:w="1503" w:type="dxa"/>
          </w:tcPr>
          <w:p w14:paraId="09681D23" w14:textId="77777777" w:rsidR="00111568" w:rsidRPr="00110482" w:rsidRDefault="00111568" w:rsidP="00111568">
            <w:pPr>
              <w:rPr>
                <w:sz w:val="16"/>
                <w:lang w:val="en-US"/>
              </w:rPr>
            </w:pPr>
          </w:p>
        </w:tc>
        <w:tc>
          <w:tcPr>
            <w:tcW w:w="1503" w:type="dxa"/>
          </w:tcPr>
          <w:p w14:paraId="7A328DC5" w14:textId="77777777" w:rsidR="00111568" w:rsidRPr="00110482" w:rsidRDefault="00111568" w:rsidP="00111568">
            <w:pPr>
              <w:rPr>
                <w:sz w:val="16"/>
                <w:lang w:val="en-US"/>
              </w:rPr>
            </w:pPr>
          </w:p>
        </w:tc>
        <w:tc>
          <w:tcPr>
            <w:tcW w:w="1503" w:type="dxa"/>
          </w:tcPr>
          <w:p w14:paraId="0075B867" w14:textId="77777777" w:rsidR="00111568" w:rsidRPr="00110482" w:rsidRDefault="00111568" w:rsidP="00111568">
            <w:pPr>
              <w:rPr>
                <w:sz w:val="16"/>
                <w:lang w:val="en-US"/>
              </w:rPr>
            </w:pPr>
          </w:p>
        </w:tc>
      </w:tr>
      <w:tr w:rsidR="00111568" w:rsidRPr="00110482" w14:paraId="469B86F1" w14:textId="77777777" w:rsidTr="00110482">
        <w:tc>
          <w:tcPr>
            <w:tcW w:w="1502" w:type="dxa"/>
          </w:tcPr>
          <w:p w14:paraId="0349C6D1" w14:textId="2A3AF87E" w:rsidR="00111568" w:rsidRDefault="00111568" w:rsidP="00111568">
            <w:pPr>
              <w:rPr>
                <w:sz w:val="16"/>
                <w:lang w:val="en-US"/>
              </w:rPr>
            </w:pPr>
            <w:r>
              <w:rPr>
                <w:sz w:val="16"/>
                <w:lang w:val="en-US"/>
              </w:rPr>
              <w:t xml:space="preserve">Percentage of </w:t>
            </w:r>
            <w:r w:rsidR="004C0B90">
              <w:rPr>
                <w:sz w:val="16"/>
                <w:lang w:val="en-US"/>
              </w:rPr>
              <w:t>redundant</w:t>
            </w:r>
            <w:r>
              <w:rPr>
                <w:sz w:val="16"/>
                <w:lang w:val="en-US"/>
              </w:rPr>
              <w:t xml:space="preserve"> entities</w:t>
            </w:r>
          </w:p>
        </w:tc>
        <w:tc>
          <w:tcPr>
            <w:tcW w:w="1502" w:type="dxa"/>
          </w:tcPr>
          <w:p w14:paraId="405CE251" w14:textId="77777777" w:rsidR="00111568" w:rsidRPr="00110482" w:rsidRDefault="00111568" w:rsidP="00111568">
            <w:pPr>
              <w:rPr>
                <w:sz w:val="16"/>
                <w:lang w:val="en-US"/>
              </w:rPr>
            </w:pPr>
          </w:p>
        </w:tc>
        <w:tc>
          <w:tcPr>
            <w:tcW w:w="1503" w:type="dxa"/>
          </w:tcPr>
          <w:p w14:paraId="46632594" w14:textId="77777777" w:rsidR="00111568" w:rsidRPr="00110482" w:rsidRDefault="00111568" w:rsidP="00111568">
            <w:pPr>
              <w:rPr>
                <w:sz w:val="16"/>
                <w:lang w:val="en-US"/>
              </w:rPr>
            </w:pPr>
          </w:p>
        </w:tc>
        <w:tc>
          <w:tcPr>
            <w:tcW w:w="1503" w:type="dxa"/>
          </w:tcPr>
          <w:p w14:paraId="64A57BAD" w14:textId="77777777" w:rsidR="00111568" w:rsidRPr="00110482" w:rsidRDefault="00111568" w:rsidP="00111568">
            <w:pPr>
              <w:rPr>
                <w:sz w:val="16"/>
                <w:lang w:val="en-US"/>
              </w:rPr>
            </w:pPr>
          </w:p>
        </w:tc>
        <w:tc>
          <w:tcPr>
            <w:tcW w:w="1503" w:type="dxa"/>
          </w:tcPr>
          <w:p w14:paraId="3B867EAE" w14:textId="77777777" w:rsidR="00111568" w:rsidRPr="00110482" w:rsidRDefault="00111568" w:rsidP="00111568">
            <w:pPr>
              <w:rPr>
                <w:sz w:val="16"/>
                <w:lang w:val="en-US"/>
              </w:rPr>
            </w:pPr>
          </w:p>
        </w:tc>
        <w:tc>
          <w:tcPr>
            <w:tcW w:w="1503" w:type="dxa"/>
          </w:tcPr>
          <w:p w14:paraId="31B6A317" w14:textId="77777777" w:rsidR="00111568" w:rsidRPr="00110482" w:rsidRDefault="00111568" w:rsidP="00111568">
            <w:pPr>
              <w:rPr>
                <w:sz w:val="16"/>
                <w:lang w:val="en-US"/>
              </w:rPr>
            </w:pPr>
          </w:p>
        </w:tc>
      </w:tr>
      <w:tr w:rsidR="00111568" w:rsidRPr="002235F6" w14:paraId="1AE0D97B" w14:textId="77777777" w:rsidTr="00110482">
        <w:tc>
          <w:tcPr>
            <w:tcW w:w="1502" w:type="dxa"/>
          </w:tcPr>
          <w:p w14:paraId="198C9BA2" w14:textId="1BD3C4A2" w:rsidR="00111568" w:rsidRDefault="004C0B90" w:rsidP="00111568">
            <w:pPr>
              <w:rPr>
                <w:sz w:val="16"/>
                <w:lang w:val="en-US"/>
              </w:rPr>
            </w:pPr>
            <w:r>
              <w:rPr>
                <w:sz w:val="16"/>
                <w:lang w:val="en-US"/>
              </w:rPr>
              <w:t>Average size of equivalent entity groups</w:t>
            </w:r>
          </w:p>
        </w:tc>
        <w:tc>
          <w:tcPr>
            <w:tcW w:w="1502" w:type="dxa"/>
          </w:tcPr>
          <w:p w14:paraId="423B631A" w14:textId="77777777" w:rsidR="00111568" w:rsidRPr="00110482" w:rsidRDefault="00111568" w:rsidP="00111568">
            <w:pPr>
              <w:rPr>
                <w:sz w:val="16"/>
                <w:lang w:val="en-US"/>
              </w:rPr>
            </w:pPr>
          </w:p>
        </w:tc>
        <w:tc>
          <w:tcPr>
            <w:tcW w:w="1503" w:type="dxa"/>
          </w:tcPr>
          <w:p w14:paraId="7B55C0B2" w14:textId="77777777" w:rsidR="00111568" w:rsidRPr="00110482" w:rsidRDefault="00111568" w:rsidP="00111568">
            <w:pPr>
              <w:rPr>
                <w:sz w:val="16"/>
                <w:lang w:val="en-US"/>
              </w:rPr>
            </w:pPr>
          </w:p>
        </w:tc>
        <w:tc>
          <w:tcPr>
            <w:tcW w:w="1503" w:type="dxa"/>
          </w:tcPr>
          <w:p w14:paraId="23CE6E38" w14:textId="77777777" w:rsidR="00111568" w:rsidRPr="00110482" w:rsidRDefault="00111568" w:rsidP="00111568">
            <w:pPr>
              <w:rPr>
                <w:sz w:val="16"/>
                <w:lang w:val="en-US"/>
              </w:rPr>
            </w:pPr>
          </w:p>
        </w:tc>
        <w:tc>
          <w:tcPr>
            <w:tcW w:w="1503" w:type="dxa"/>
          </w:tcPr>
          <w:p w14:paraId="41671011" w14:textId="77777777" w:rsidR="00111568" w:rsidRPr="00110482" w:rsidRDefault="00111568" w:rsidP="00111568">
            <w:pPr>
              <w:rPr>
                <w:sz w:val="16"/>
                <w:lang w:val="en-US"/>
              </w:rPr>
            </w:pPr>
          </w:p>
        </w:tc>
        <w:tc>
          <w:tcPr>
            <w:tcW w:w="1503" w:type="dxa"/>
          </w:tcPr>
          <w:p w14:paraId="29E03F15" w14:textId="77777777" w:rsidR="00111568" w:rsidRPr="00110482" w:rsidRDefault="00111568" w:rsidP="00111568">
            <w:pPr>
              <w:rPr>
                <w:sz w:val="16"/>
                <w:lang w:val="en-US"/>
              </w:rPr>
            </w:pPr>
          </w:p>
        </w:tc>
      </w:tr>
    </w:tbl>
    <w:p w14:paraId="53E85BE3" w14:textId="77777777" w:rsidR="004C0B90" w:rsidRPr="001B4BDE" w:rsidRDefault="004C0B90" w:rsidP="009C7391">
      <w:pPr>
        <w:rPr>
          <w:lang w:val="en-US"/>
        </w:rPr>
      </w:pPr>
    </w:p>
    <w:p w14:paraId="7F32BEA4" w14:textId="77777777" w:rsidR="009C7391" w:rsidRPr="001B4BDE" w:rsidRDefault="00826457" w:rsidP="009C7391">
      <w:pPr>
        <w:pStyle w:val="Heading2"/>
        <w:rPr>
          <w:lang w:val="en-US"/>
        </w:rPr>
      </w:pPr>
      <w:r w:rsidRPr="001B4BDE">
        <w:rPr>
          <w:lang w:val="en-US"/>
        </w:rPr>
        <w:t>Object implementation</w:t>
      </w:r>
    </w:p>
    <w:p w14:paraId="58C89A87" w14:textId="77777777" w:rsidR="009C7391" w:rsidRPr="001B4BDE" w:rsidRDefault="009C7391" w:rsidP="009C7391">
      <w:pPr>
        <w:rPr>
          <w:lang w:val="en-US"/>
        </w:rPr>
      </w:pPr>
    </w:p>
    <w:p w14:paraId="22DD1E1D" w14:textId="77777777" w:rsidR="009C7391" w:rsidRPr="001B4BDE" w:rsidRDefault="00B04425" w:rsidP="009C7391">
      <w:pPr>
        <w:rPr>
          <w:lang w:val="en-US"/>
        </w:rPr>
      </w:pPr>
      <w:r w:rsidRPr="001B4BDE">
        <w:rPr>
          <w:lang w:val="en-US"/>
        </w:rPr>
        <w:t xml:space="preserve">Protein coordinates are implemented as «Long» object classes. They can hold </w:t>
      </w:r>
      <w:r w:rsidR="00826457" w:rsidRPr="001B4BDE">
        <w:rPr>
          <w:lang w:val="en-US"/>
        </w:rPr>
        <w:t>only integer numbers or «null». The empty fields, ‘?’ and -1 are converted to «null».</w:t>
      </w:r>
    </w:p>
    <w:p w14:paraId="17D8F5AF" w14:textId="77777777" w:rsidR="009C7391" w:rsidRPr="001B4BDE" w:rsidRDefault="00826457" w:rsidP="00826457">
      <w:pPr>
        <w:pStyle w:val="Heading2"/>
        <w:rPr>
          <w:lang w:val="en-US"/>
        </w:rPr>
      </w:pPr>
      <w:r w:rsidRPr="001B4BDE">
        <w:rPr>
          <w:lang w:val="en-US"/>
        </w:rPr>
        <w:t>Matching implementation</w:t>
      </w:r>
    </w:p>
    <w:p w14:paraId="0890A7BF" w14:textId="77777777" w:rsidR="001F1890" w:rsidRPr="001B4BDE" w:rsidRDefault="007475D6" w:rsidP="007475D6">
      <w:pPr>
        <w:pStyle w:val="Heading2"/>
        <w:rPr>
          <w:lang w:val="en-US"/>
        </w:rPr>
      </w:pPr>
      <w:r w:rsidRPr="001B4BDE">
        <w:rPr>
          <w:lang w:val="en-US"/>
        </w:rPr>
        <w:t>Tools</w:t>
      </w:r>
    </w:p>
    <w:p w14:paraId="3080110C" w14:textId="77777777" w:rsidR="007475D6" w:rsidRPr="001B4BDE" w:rsidRDefault="007475D6" w:rsidP="007475D6">
      <w:pPr>
        <w:pStyle w:val="Heading3"/>
        <w:rPr>
          <w:lang w:val="en-US"/>
        </w:rPr>
      </w:pPr>
      <w:r w:rsidRPr="001B4BDE">
        <w:rPr>
          <w:lang w:val="en-US"/>
        </w:rPr>
        <w:t>Proteoform format converter tool</w:t>
      </w:r>
    </w:p>
    <w:p w14:paraId="3C1AB7DA" w14:textId="77777777" w:rsidR="007475D6" w:rsidRPr="001B4BDE" w:rsidRDefault="007475D6" w:rsidP="007475D6">
      <w:pPr>
        <w:rPr>
          <w:lang w:val="en-US"/>
        </w:rPr>
      </w:pPr>
    </w:p>
    <w:p w14:paraId="680BEC67" w14:textId="77777777" w:rsidR="007475D6" w:rsidRPr="001B4BDE" w:rsidRDefault="007475D6" w:rsidP="007475D6">
      <w:pPr>
        <w:pStyle w:val="Heading3"/>
        <w:rPr>
          <w:lang w:val="en-US"/>
        </w:rPr>
      </w:pPr>
      <w:r w:rsidRPr="001B4BDE">
        <w:rPr>
          <w:lang w:val="en-US"/>
        </w:rPr>
        <w:t>Peptide extractor too</w:t>
      </w:r>
    </w:p>
    <w:p w14:paraId="2C790CD4" w14:textId="77777777" w:rsidR="007475D6" w:rsidRPr="001B4BDE" w:rsidRDefault="007475D6" w:rsidP="007475D6">
      <w:pPr>
        <w:pStyle w:val="Heading2"/>
        <w:rPr>
          <w:lang w:val="en-US"/>
        </w:rPr>
      </w:pPr>
      <w:r w:rsidRPr="001B4BDE">
        <w:rPr>
          <w:lang w:val="en-US"/>
        </w:rPr>
        <w:t>Testing</w:t>
      </w:r>
    </w:p>
    <w:p w14:paraId="3AEDD996" w14:textId="77777777" w:rsidR="007475D6" w:rsidRPr="001B4BDE" w:rsidRDefault="007475D6" w:rsidP="007475D6">
      <w:pPr>
        <w:pStyle w:val="Heading3"/>
        <w:rPr>
          <w:lang w:val="en-US"/>
        </w:rPr>
      </w:pPr>
      <w:r w:rsidRPr="001B4BDE">
        <w:rPr>
          <w:lang w:val="en-US"/>
        </w:rPr>
        <w:t>Unit testing</w:t>
      </w:r>
    </w:p>
    <w:p w14:paraId="51C12EA6" w14:textId="77777777" w:rsidR="007475D6" w:rsidRPr="001B4BDE" w:rsidRDefault="007475D6" w:rsidP="007475D6">
      <w:pPr>
        <w:pStyle w:val="Heading3"/>
        <w:rPr>
          <w:lang w:val="en-US"/>
        </w:rPr>
      </w:pPr>
      <w:r w:rsidRPr="001B4BDE">
        <w:rPr>
          <w:lang w:val="en-US"/>
        </w:rPr>
        <w:t>Performance testing</w:t>
      </w:r>
    </w:p>
    <w:p w14:paraId="7B278A5E" w14:textId="77777777" w:rsidR="00C36C5C" w:rsidRPr="001B4BDE" w:rsidRDefault="00C36C5C" w:rsidP="00C36C5C">
      <w:pPr>
        <w:pStyle w:val="Heading2"/>
        <w:rPr>
          <w:lang w:val="en-US"/>
        </w:rPr>
      </w:pPr>
      <w:r w:rsidRPr="001B4BDE">
        <w:rPr>
          <w:lang w:val="en-US"/>
        </w:rPr>
        <w:t>Previous analysis process</w:t>
      </w:r>
    </w:p>
    <w:p w14:paraId="36F41FDA" w14:textId="77777777" w:rsidR="00C36C5C" w:rsidRPr="001B4BDE" w:rsidRDefault="00C36C5C" w:rsidP="00C36C5C">
      <w:pPr>
        <w:pStyle w:val="Heading3"/>
        <w:rPr>
          <w:lang w:val="en-US"/>
        </w:rPr>
      </w:pPr>
      <w:r w:rsidRPr="001B4BDE">
        <w:rPr>
          <w:lang w:val="en-US"/>
        </w:rPr>
        <w:t>Input</w:t>
      </w:r>
    </w:p>
    <w:p w14:paraId="4E76B0A8" w14:textId="77777777" w:rsidR="00C36C5C" w:rsidRPr="001B4BDE" w:rsidRDefault="00C36C5C" w:rsidP="00C36C5C">
      <w:pPr>
        <w:pStyle w:val="Heading3"/>
        <w:rPr>
          <w:lang w:val="en-US"/>
        </w:rPr>
      </w:pPr>
      <w:r w:rsidRPr="001B4BDE">
        <w:rPr>
          <w:lang w:val="en-US"/>
        </w:rPr>
        <w:t>Search and Matching</w:t>
      </w:r>
    </w:p>
    <w:p w14:paraId="3A63FB4B" w14:textId="77777777" w:rsidR="00C36C5C" w:rsidRPr="001B4BDE" w:rsidRDefault="00C36C5C" w:rsidP="00C36C5C">
      <w:pPr>
        <w:pStyle w:val="Heading3"/>
        <w:rPr>
          <w:lang w:val="en-US"/>
        </w:rPr>
      </w:pPr>
      <w:r w:rsidRPr="001B4BDE">
        <w:rPr>
          <w:lang w:val="en-US"/>
        </w:rPr>
        <w:t>Statistical Analysis</w:t>
      </w:r>
    </w:p>
    <w:p w14:paraId="28AC330E" w14:textId="77777777" w:rsidR="00C36C5C" w:rsidRPr="001B4BDE" w:rsidRDefault="00C36C5C" w:rsidP="00C36C5C">
      <w:pPr>
        <w:rPr>
          <w:lang w:val="en-US"/>
        </w:rPr>
      </w:pPr>
    </w:p>
    <w:p w14:paraId="712F6C83" w14:textId="77777777" w:rsidR="00C36C5C" w:rsidRPr="001B4BDE" w:rsidRDefault="00C36C5C" w:rsidP="00C36C5C">
      <w:pPr>
        <w:pStyle w:val="Heading2"/>
        <w:rPr>
          <w:lang w:val="en-US"/>
        </w:rPr>
      </w:pPr>
      <w:r w:rsidRPr="001B4BDE">
        <w:rPr>
          <w:lang w:val="en-US"/>
        </w:rPr>
        <w:t>New analysis process</w:t>
      </w:r>
    </w:p>
    <w:p w14:paraId="4362C1EB" w14:textId="77777777" w:rsidR="00C36C5C" w:rsidRPr="001B4BDE" w:rsidRDefault="00C36C5C" w:rsidP="00C36C5C">
      <w:pPr>
        <w:rPr>
          <w:lang w:val="en-US"/>
        </w:rPr>
      </w:pPr>
    </w:p>
    <w:p w14:paraId="3EB6369A" w14:textId="77777777" w:rsidR="00C36C5C" w:rsidRPr="001B4BDE" w:rsidRDefault="00C36C5C" w:rsidP="00C36C5C">
      <w:pPr>
        <w:pStyle w:val="Heading3"/>
        <w:rPr>
          <w:lang w:val="en-US"/>
        </w:rPr>
      </w:pPr>
      <w:r w:rsidRPr="001B4BDE">
        <w:rPr>
          <w:lang w:val="en-US"/>
        </w:rPr>
        <w:t>Input</w:t>
      </w:r>
    </w:p>
    <w:p w14:paraId="6F5990CD" w14:textId="77777777" w:rsidR="00C36C5C" w:rsidRPr="001B4BDE" w:rsidRDefault="00C36C5C" w:rsidP="00C36C5C">
      <w:pPr>
        <w:pStyle w:val="Heading4"/>
        <w:rPr>
          <w:lang w:val="en-US"/>
        </w:rPr>
      </w:pPr>
      <w:r w:rsidRPr="001B4BDE">
        <w:rPr>
          <w:lang w:val="en-US"/>
        </w:rPr>
        <w:t>Gene name list</w:t>
      </w:r>
    </w:p>
    <w:p w14:paraId="5A150706" w14:textId="77777777" w:rsidR="00C36C5C" w:rsidRPr="001B4BDE" w:rsidRDefault="00C36C5C" w:rsidP="00C36C5C">
      <w:pPr>
        <w:pStyle w:val="Heading4"/>
        <w:rPr>
          <w:lang w:val="en-US"/>
        </w:rPr>
      </w:pPr>
      <w:proofErr w:type="spellStart"/>
      <w:r w:rsidRPr="001B4BDE">
        <w:rPr>
          <w:lang w:val="en-US"/>
        </w:rPr>
        <w:t>UniProt</w:t>
      </w:r>
      <w:proofErr w:type="spellEnd"/>
      <w:r w:rsidRPr="001B4BDE">
        <w:rPr>
          <w:lang w:val="en-US"/>
        </w:rPr>
        <w:t xml:space="preserve"> accession list</w:t>
      </w:r>
    </w:p>
    <w:p w14:paraId="73BB6970" w14:textId="77777777" w:rsidR="00C36C5C" w:rsidRPr="001B4BDE" w:rsidRDefault="00C36C5C" w:rsidP="00C36C5C">
      <w:pPr>
        <w:pStyle w:val="Heading4"/>
        <w:rPr>
          <w:lang w:val="en-US"/>
        </w:rPr>
      </w:pPr>
      <w:r w:rsidRPr="001B4BDE">
        <w:rPr>
          <w:lang w:val="en-US"/>
        </w:rPr>
        <w:t>Gene NCBI / Entrez list</w:t>
      </w:r>
    </w:p>
    <w:p w14:paraId="77C8DBFB" w14:textId="77777777" w:rsidR="00C36C5C" w:rsidRPr="001B4BDE" w:rsidRDefault="00C36C5C" w:rsidP="00C36C5C">
      <w:pPr>
        <w:pStyle w:val="Heading4"/>
        <w:rPr>
          <w:lang w:val="en-US"/>
        </w:rPr>
      </w:pPr>
      <w:r w:rsidRPr="001B4BDE">
        <w:rPr>
          <w:lang w:val="en-US"/>
        </w:rPr>
        <w:t>Small molecules (</w:t>
      </w:r>
      <w:proofErr w:type="spellStart"/>
      <w:r w:rsidRPr="001B4BDE">
        <w:rPr>
          <w:lang w:val="en-US"/>
        </w:rPr>
        <w:t>ChEBI</w:t>
      </w:r>
      <w:proofErr w:type="spellEnd"/>
      <w:r w:rsidRPr="001B4BDE">
        <w:rPr>
          <w:lang w:val="en-US"/>
        </w:rPr>
        <w:t>)</w:t>
      </w:r>
    </w:p>
    <w:p w14:paraId="6FAC1468" w14:textId="77777777" w:rsidR="00C36C5C" w:rsidRPr="001B4BDE" w:rsidRDefault="00C36C5C" w:rsidP="00C36C5C">
      <w:pPr>
        <w:pStyle w:val="Heading4"/>
        <w:rPr>
          <w:lang w:val="en-US"/>
        </w:rPr>
      </w:pPr>
      <w:r w:rsidRPr="001B4BDE">
        <w:rPr>
          <w:lang w:val="en-US"/>
        </w:rPr>
        <w:t>Small molecules (KEGG)</w:t>
      </w:r>
    </w:p>
    <w:p w14:paraId="3797CD19" w14:textId="77777777" w:rsidR="00C36C5C" w:rsidRPr="001B4BDE" w:rsidRDefault="00C36C5C" w:rsidP="00C36C5C">
      <w:pPr>
        <w:pStyle w:val="Heading4"/>
        <w:rPr>
          <w:lang w:val="en-US"/>
        </w:rPr>
      </w:pPr>
      <w:r w:rsidRPr="001B4BDE">
        <w:rPr>
          <w:lang w:val="en-US"/>
        </w:rPr>
        <w:t>Simple Proteoforms list</w:t>
      </w:r>
    </w:p>
    <w:p w14:paraId="55A40089" w14:textId="77777777" w:rsidR="00C36C5C" w:rsidRPr="001B4BDE" w:rsidRDefault="00C36C5C" w:rsidP="00C36C5C">
      <w:pPr>
        <w:rPr>
          <w:lang w:val="en-US"/>
        </w:rPr>
      </w:pPr>
    </w:p>
    <w:p w14:paraId="0FB57A6A" w14:textId="77777777" w:rsidR="00C36C5C" w:rsidRPr="001B4BDE" w:rsidRDefault="00C36C5C" w:rsidP="00C36C5C">
      <w:pPr>
        <w:pStyle w:val="Heading4"/>
        <w:rPr>
          <w:lang w:val="en-US"/>
        </w:rPr>
      </w:pPr>
      <w:r w:rsidRPr="001B4BDE">
        <w:rPr>
          <w:lang w:val="en-US"/>
        </w:rPr>
        <w:t>Expression values</w:t>
      </w:r>
    </w:p>
    <w:p w14:paraId="4025E48A" w14:textId="77777777" w:rsidR="00C36C5C" w:rsidRPr="001B4BDE" w:rsidRDefault="00C36C5C" w:rsidP="00C36C5C">
      <w:pPr>
        <w:rPr>
          <w:lang w:val="en-US"/>
        </w:rPr>
      </w:pPr>
      <w:r w:rsidRPr="001B4BDE">
        <w:rPr>
          <w:lang w:val="en-US"/>
        </w:rPr>
        <w:t>* Files can be in one line or multiple lines.</w:t>
      </w:r>
    </w:p>
    <w:p w14:paraId="08BD462C" w14:textId="77777777" w:rsidR="00C36C5C" w:rsidRPr="001B4BDE" w:rsidRDefault="00C36C5C" w:rsidP="00C36C5C">
      <w:pPr>
        <w:rPr>
          <w:lang w:val="en-US"/>
        </w:rPr>
      </w:pPr>
      <w:r w:rsidRPr="001B4BDE">
        <w:rPr>
          <w:lang w:val="en-US"/>
        </w:rPr>
        <w:t>* File contains multiple columns. The first column in each row contains the identifier. All the other columns must contain</w:t>
      </w:r>
    </w:p>
    <w:p w14:paraId="6039B6C3" w14:textId="77777777" w:rsidR="00C36C5C" w:rsidRPr="001B4BDE" w:rsidRDefault="00C36C5C" w:rsidP="00C36C5C">
      <w:pPr>
        <w:rPr>
          <w:lang w:val="en-US"/>
        </w:rPr>
      </w:pPr>
      <w:r w:rsidRPr="001B4BDE">
        <w:rPr>
          <w:lang w:val="en-US"/>
        </w:rPr>
        <w:t xml:space="preserve">expression values as </w:t>
      </w:r>
      <w:proofErr w:type="gramStart"/>
      <w:r w:rsidRPr="001B4BDE">
        <w:rPr>
          <w:lang w:val="en-US"/>
        </w:rPr>
        <w:t>floating point</w:t>
      </w:r>
      <w:proofErr w:type="gramEnd"/>
      <w:r w:rsidRPr="001B4BDE">
        <w:rPr>
          <w:lang w:val="en-US"/>
        </w:rPr>
        <w:t xml:space="preserve"> numbers.</w:t>
      </w:r>
    </w:p>
    <w:p w14:paraId="21253A32" w14:textId="77777777" w:rsidR="00C36C5C" w:rsidRPr="001B4BDE" w:rsidRDefault="00C36C5C" w:rsidP="00C36C5C">
      <w:pPr>
        <w:rPr>
          <w:lang w:val="en-US"/>
        </w:rPr>
      </w:pPr>
    </w:p>
    <w:p w14:paraId="2C366476" w14:textId="77777777" w:rsidR="00C36C5C" w:rsidRPr="001B4BDE" w:rsidRDefault="00C36C5C" w:rsidP="00C36C5C">
      <w:pPr>
        <w:rPr>
          <w:lang w:val="en-US"/>
        </w:rPr>
      </w:pPr>
    </w:p>
    <w:p w14:paraId="3DB8C39B" w14:textId="77777777" w:rsidR="00C36C5C" w:rsidRPr="001B4BDE" w:rsidRDefault="00C36C5C" w:rsidP="00C36C5C">
      <w:pPr>
        <w:rPr>
          <w:lang w:val="en-US"/>
        </w:rPr>
      </w:pPr>
      <w:r w:rsidRPr="001B4BDE">
        <w:rPr>
          <w:lang w:val="en-US"/>
        </w:rPr>
        <w:t>* Identifiers can be repeated in multiple lines?</w:t>
      </w:r>
    </w:p>
    <w:p w14:paraId="7434E8BF" w14:textId="77777777" w:rsidR="00C36C5C" w:rsidRPr="001B4BDE" w:rsidRDefault="00C36C5C" w:rsidP="00C36C5C">
      <w:pPr>
        <w:rPr>
          <w:lang w:val="en-US"/>
        </w:rPr>
      </w:pPr>
    </w:p>
    <w:p w14:paraId="2CD1E69E" w14:textId="77777777" w:rsidR="00C36C5C" w:rsidRPr="001B4BDE" w:rsidRDefault="00C36C5C" w:rsidP="00C36C5C">
      <w:pPr>
        <w:rPr>
          <w:lang w:val="en-US"/>
        </w:rPr>
      </w:pPr>
      <w:r w:rsidRPr="001B4BDE">
        <w:rPr>
          <w:lang w:val="en-US"/>
        </w:rPr>
        <w:t>Microarray data</w:t>
      </w:r>
    </w:p>
    <w:p w14:paraId="0B88FF5D" w14:textId="77777777" w:rsidR="00C36C5C" w:rsidRPr="001B4BDE" w:rsidRDefault="00C36C5C" w:rsidP="00C36C5C">
      <w:pPr>
        <w:rPr>
          <w:lang w:val="en-US"/>
        </w:rPr>
      </w:pPr>
      <w:r w:rsidRPr="001B4BDE">
        <w:rPr>
          <w:lang w:val="en-US"/>
        </w:rPr>
        <w:t>#### Metabolomics data</w:t>
      </w:r>
    </w:p>
    <w:p w14:paraId="21B93C99" w14:textId="77777777" w:rsidR="00C36C5C" w:rsidRPr="001B4BDE" w:rsidRDefault="00C36C5C" w:rsidP="00C36C5C">
      <w:pPr>
        <w:rPr>
          <w:lang w:val="en-US"/>
        </w:rPr>
      </w:pPr>
      <w:r w:rsidRPr="001B4BDE">
        <w:rPr>
          <w:lang w:val="en-US"/>
        </w:rPr>
        <w:t>#### Cancer Gene Census</w:t>
      </w:r>
    </w:p>
    <w:p w14:paraId="5A567AB2" w14:textId="77777777" w:rsidR="00C36C5C" w:rsidRPr="001B4BDE" w:rsidRDefault="00C36C5C" w:rsidP="00C36C5C">
      <w:pPr>
        <w:rPr>
          <w:lang w:val="en-US"/>
        </w:rPr>
      </w:pPr>
      <w:r w:rsidRPr="001B4BDE">
        <w:rPr>
          <w:lang w:val="en-US"/>
        </w:rPr>
        <w:t>#### Simple proteoforms list with expression values</w:t>
      </w:r>
    </w:p>
    <w:p w14:paraId="42ADD295" w14:textId="77777777" w:rsidR="00C36C5C" w:rsidRPr="001B4BDE" w:rsidRDefault="00C36C5C" w:rsidP="00C36C5C">
      <w:pPr>
        <w:rPr>
          <w:lang w:val="en-US"/>
        </w:rPr>
      </w:pPr>
    </w:p>
    <w:p w14:paraId="217488C1" w14:textId="77777777" w:rsidR="00C36C5C" w:rsidRPr="001B4BDE" w:rsidRDefault="00C36C5C" w:rsidP="00C36C5C">
      <w:pPr>
        <w:rPr>
          <w:lang w:val="en-US"/>
        </w:rPr>
      </w:pPr>
      <w:r w:rsidRPr="001B4BDE">
        <w:rPr>
          <w:lang w:val="en-US"/>
        </w:rPr>
        <w:t>### Other formats</w:t>
      </w:r>
    </w:p>
    <w:p w14:paraId="0EAF19CD" w14:textId="77777777" w:rsidR="00C36C5C" w:rsidRPr="001B4BDE" w:rsidRDefault="00C36C5C" w:rsidP="00C36C5C">
      <w:pPr>
        <w:rPr>
          <w:lang w:val="en-US"/>
        </w:rPr>
      </w:pPr>
      <w:r w:rsidRPr="001B4BDE">
        <w:rPr>
          <w:lang w:val="en-US"/>
        </w:rPr>
        <w:t>#### PEFF</w:t>
      </w:r>
    </w:p>
    <w:p w14:paraId="6E7D7E19" w14:textId="77777777" w:rsidR="00C36C5C" w:rsidRPr="001B4BDE" w:rsidRDefault="00C36C5C" w:rsidP="00C36C5C">
      <w:pPr>
        <w:rPr>
          <w:lang w:val="en-US"/>
        </w:rPr>
      </w:pPr>
      <w:r w:rsidRPr="001B4BDE">
        <w:rPr>
          <w:lang w:val="en-US"/>
        </w:rPr>
        <w:t>#### Protein Ontology</w:t>
      </w:r>
    </w:p>
    <w:p w14:paraId="5F5B80DD" w14:textId="77777777" w:rsidR="00C36C5C" w:rsidRPr="001B4BDE" w:rsidRDefault="00C36C5C" w:rsidP="00C36C5C">
      <w:pPr>
        <w:rPr>
          <w:lang w:val="en-US"/>
        </w:rPr>
      </w:pPr>
      <w:r w:rsidRPr="001B4BDE">
        <w:rPr>
          <w:lang w:val="en-US"/>
        </w:rPr>
        <w:t>#### GPMDB</w:t>
      </w:r>
    </w:p>
    <w:p w14:paraId="546B7AD2" w14:textId="77777777" w:rsidR="00C36C5C" w:rsidRPr="001B4BDE" w:rsidRDefault="00C36C5C" w:rsidP="00C36C5C">
      <w:pPr>
        <w:rPr>
          <w:lang w:val="en-US"/>
        </w:rPr>
      </w:pPr>
    </w:p>
    <w:p w14:paraId="3A53B0A4" w14:textId="77777777" w:rsidR="00C36C5C" w:rsidRPr="001B4BDE" w:rsidRDefault="00C36C5C" w:rsidP="00C36C5C">
      <w:pPr>
        <w:rPr>
          <w:lang w:val="en-US"/>
        </w:rPr>
      </w:pPr>
    </w:p>
    <w:p w14:paraId="37AC6210" w14:textId="77777777" w:rsidR="00C36C5C" w:rsidRPr="001B4BDE" w:rsidRDefault="00C36C5C" w:rsidP="00C36C5C">
      <w:pPr>
        <w:rPr>
          <w:lang w:val="en-US"/>
        </w:rPr>
      </w:pPr>
      <w:r w:rsidRPr="001B4BDE">
        <w:rPr>
          <w:lang w:val="en-US"/>
        </w:rPr>
        <w:t>#### Simple proteoform list</w:t>
      </w:r>
    </w:p>
    <w:p w14:paraId="6B3ADB86" w14:textId="77777777" w:rsidR="00C36C5C" w:rsidRPr="001B4BDE" w:rsidRDefault="00C36C5C" w:rsidP="00C36C5C">
      <w:pPr>
        <w:rPr>
          <w:lang w:val="en-US"/>
        </w:rPr>
      </w:pPr>
    </w:p>
    <w:p w14:paraId="4C048A1B" w14:textId="77777777" w:rsidR="00C36C5C" w:rsidRPr="001B4BDE" w:rsidRDefault="00C36C5C" w:rsidP="00C36C5C">
      <w:pPr>
        <w:rPr>
          <w:lang w:val="en-US"/>
        </w:rPr>
      </w:pPr>
      <w:r w:rsidRPr="001B4BDE">
        <w:rPr>
          <w:lang w:val="en-US"/>
        </w:rPr>
        <w:t>Each line of the file corresponds to a single proteoform.</w:t>
      </w:r>
    </w:p>
    <w:p w14:paraId="65331356" w14:textId="77777777" w:rsidR="00C36C5C" w:rsidRPr="001B4BDE" w:rsidRDefault="00C36C5C" w:rsidP="00C36C5C">
      <w:pPr>
        <w:rPr>
          <w:lang w:val="en-US"/>
        </w:rPr>
      </w:pPr>
      <w:r w:rsidRPr="001B4BDE">
        <w:rPr>
          <w:lang w:val="en-US"/>
        </w:rPr>
        <w:t xml:space="preserve">A line consists of two fields separated by ';'. First a </w:t>
      </w:r>
      <w:proofErr w:type="spellStart"/>
      <w:r w:rsidRPr="001B4BDE">
        <w:rPr>
          <w:lang w:val="en-US"/>
        </w:rPr>
        <w:t>Uniprot</w:t>
      </w:r>
      <w:proofErr w:type="spellEnd"/>
      <w:r w:rsidRPr="001B4BDE">
        <w:rPr>
          <w:lang w:val="en-US"/>
        </w:rPr>
        <w:t xml:space="preserve"> Accession and second a set of PTMs.</w:t>
      </w:r>
    </w:p>
    <w:p w14:paraId="7379A8CD" w14:textId="77777777" w:rsidR="00C36C5C" w:rsidRPr="001B4BDE" w:rsidRDefault="00C36C5C" w:rsidP="00C36C5C">
      <w:pPr>
        <w:rPr>
          <w:lang w:val="en-US"/>
        </w:rPr>
      </w:pPr>
      <w:r w:rsidRPr="001B4BDE">
        <w:rPr>
          <w:lang w:val="en-US"/>
        </w:rPr>
        <w:t>The second field is optional. Lacking a PTM set means a proteoform without modifications.</w:t>
      </w:r>
    </w:p>
    <w:p w14:paraId="1D4DA328" w14:textId="77777777" w:rsidR="00C36C5C" w:rsidRPr="001B4BDE" w:rsidRDefault="00C36C5C" w:rsidP="00C36C5C">
      <w:pPr>
        <w:rPr>
          <w:lang w:val="en-US"/>
        </w:rPr>
      </w:pPr>
      <w:r w:rsidRPr="001B4BDE">
        <w:rPr>
          <w:lang w:val="en-US"/>
        </w:rPr>
        <w:t xml:space="preserve">The PTM set specifies presents each PTM separated by a ','. </w:t>
      </w:r>
    </w:p>
    <w:p w14:paraId="4678F18C" w14:textId="77777777" w:rsidR="00C36C5C" w:rsidRPr="001B4BDE" w:rsidRDefault="00C36C5C" w:rsidP="00C36C5C">
      <w:pPr>
        <w:rPr>
          <w:lang w:val="en-US"/>
        </w:rPr>
      </w:pPr>
      <w:r w:rsidRPr="001B4BDE">
        <w:rPr>
          <w:lang w:val="en-US"/>
        </w:rPr>
        <w:t xml:space="preserve">Each PTM is specified using a modification identifier and an integer coordinate, separated by ':'(semicolon). </w:t>
      </w:r>
    </w:p>
    <w:p w14:paraId="28D774A8" w14:textId="77777777" w:rsidR="00C36C5C" w:rsidRPr="001B4BDE" w:rsidRDefault="00C36C5C" w:rsidP="00C36C5C">
      <w:pPr>
        <w:rPr>
          <w:lang w:val="en-US"/>
        </w:rPr>
      </w:pPr>
      <w:r w:rsidRPr="001B4BDE">
        <w:rPr>
          <w:lang w:val="en-US"/>
        </w:rPr>
        <w:t xml:space="preserve">The modification identifier is a 5 digit id from the Protein Modification </w:t>
      </w:r>
      <w:proofErr w:type="spellStart"/>
      <w:r w:rsidRPr="001B4BDE">
        <w:rPr>
          <w:lang w:val="en-US"/>
        </w:rPr>
        <w:t>Onthology</w:t>
      </w:r>
      <w:proofErr w:type="spellEnd"/>
      <w:r w:rsidRPr="001B4BDE">
        <w:rPr>
          <w:lang w:val="en-US"/>
        </w:rPr>
        <w:t xml:space="preserve"> [\[2\</w:t>
      </w:r>
      <w:proofErr w:type="gramStart"/>
      <w:r w:rsidRPr="001B4BDE">
        <w:rPr>
          <w:lang w:val="en-US"/>
        </w:rPr>
        <w:t>]](</w:t>
      </w:r>
      <w:proofErr w:type="gramEnd"/>
      <w:r w:rsidRPr="001B4BDE">
        <w:rPr>
          <w:lang w:val="en-US"/>
        </w:rPr>
        <w:t>#references).</w:t>
      </w:r>
    </w:p>
    <w:p w14:paraId="6CA320FA" w14:textId="77777777" w:rsidR="00C36C5C" w:rsidRPr="001B4BDE" w:rsidRDefault="00C36C5C" w:rsidP="00C36C5C">
      <w:pPr>
        <w:rPr>
          <w:lang w:val="en-US"/>
        </w:rPr>
      </w:pPr>
      <w:r w:rsidRPr="001B4BDE">
        <w:rPr>
          <w:lang w:val="en-US"/>
        </w:rPr>
        <w:t>For example: "133:00046, which corresponds to [O-phospho-L-</w:t>
      </w:r>
      <w:proofErr w:type="gramStart"/>
      <w:r w:rsidRPr="001B4BDE">
        <w:rPr>
          <w:lang w:val="en-US"/>
        </w:rPr>
        <w:t>serine](</w:t>
      </w:r>
      <w:proofErr w:type="gramEnd"/>
      <w:r w:rsidRPr="001B4BDE">
        <w:rPr>
          <w:lang w:val="en-US"/>
        </w:rPr>
        <w:t xml:space="preserve">https://www.ebi.ac.uk/ols/ontologies/mod/terms?iri=http%3A%2F%2Fpurl.obolibrary.org%2Fobo%2FMOD_00046) at the coordinate 133. </w:t>
      </w:r>
    </w:p>
    <w:p w14:paraId="49350FC1" w14:textId="77777777" w:rsidR="00C36C5C" w:rsidRPr="001B4BDE" w:rsidRDefault="00C36C5C" w:rsidP="00C36C5C">
      <w:pPr>
        <w:rPr>
          <w:lang w:val="en-US"/>
        </w:rPr>
      </w:pPr>
    </w:p>
    <w:p w14:paraId="13AA3F8D" w14:textId="77777777" w:rsidR="00C36C5C" w:rsidRPr="001B4BDE" w:rsidRDefault="00C36C5C" w:rsidP="00C36C5C">
      <w:pPr>
        <w:rPr>
          <w:lang w:val="en-US"/>
        </w:rPr>
      </w:pPr>
      <w:r w:rsidRPr="001B4BDE">
        <w:rPr>
          <w:lang w:val="en-US"/>
        </w:rPr>
        <w:t>Single proteoform examples:</w:t>
      </w:r>
    </w:p>
    <w:p w14:paraId="0554AEF0" w14:textId="77777777" w:rsidR="00C36C5C" w:rsidRPr="001B4BDE" w:rsidRDefault="00C36C5C" w:rsidP="00C36C5C">
      <w:pPr>
        <w:rPr>
          <w:lang w:val="en-US"/>
        </w:rPr>
      </w:pPr>
      <w:r w:rsidRPr="001B4BDE">
        <w:rPr>
          <w:lang w:val="en-US"/>
        </w:rPr>
        <w:t>- A single protein with no modifications</w:t>
      </w:r>
    </w:p>
    <w:p w14:paraId="1CC7CED5" w14:textId="77777777" w:rsidR="00C36C5C" w:rsidRPr="001B4BDE" w:rsidRDefault="00C36C5C" w:rsidP="00C36C5C">
      <w:pPr>
        <w:rPr>
          <w:lang w:val="en-US"/>
        </w:rPr>
      </w:pPr>
      <w:r w:rsidRPr="001B4BDE">
        <w:rPr>
          <w:lang w:val="en-US"/>
        </w:rPr>
        <w:t>~~~~</w:t>
      </w:r>
    </w:p>
    <w:p w14:paraId="38568A36" w14:textId="77777777" w:rsidR="00C36C5C" w:rsidRPr="001B4BDE" w:rsidRDefault="00C36C5C" w:rsidP="00C36C5C">
      <w:pPr>
        <w:rPr>
          <w:lang w:val="en-US"/>
        </w:rPr>
      </w:pPr>
      <w:r w:rsidRPr="001B4BDE">
        <w:rPr>
          <w:lang w:val="en-US"/>
        </w:rPr>
        <w:t>P00519</w:t>
      </w:r>
    </w:p>
    <w:p w14:paraId="6B01025F" w14:textId="77777777" w:rsidR="00C36C5C" w:rsidRPr="001B4BDE" w:rsidRDefault="00C36C5C" w:rsidP="00C36C5C">
      <w:pPr>
        <w:rPr>
          <w:lang w:val="en-US"/>
        </w:rPr>
      </w:pPr>
      <w:r w:rsidRPr="001B4BDE">
        <w:rPr>
          <w:lang w:val="en-US"/>
        </w:rPr>
        <w:t>~~~~</w:t>
      </w:r>
    </w:p>
    <w:p w14:paraId="20C4DEAA" w14:textId="77777777" w:rsidR="00C36C5C" w:rsidRPr="001B4BDE" w:rsidRDefault="00C36C5C" w:rsidP="00C36C5C">
      <w:pPr>
        <w:rPr>
          <w:lang w:val="en-US"/>
        </w:rPr>
      </w:pPr>
      <w:r w:rsidRPr="001B4BDE">
        <w:rPr>
          <w:lang w:val="en-US"/>
        </w:rPr>
        <w:t>- A protein with one PTM. The two fields are separated by a ';'</w:t>
      </w:r>
    </w:p>
    <w:p w14:paraId="3B9EE5D1" w14:textId="77777777" w:rsidR="00C36C5C" w:rsidRPr="001B4BDE" w:rsidRDefault="00C36C5C" w:rsidP="00C36C5C">
      <w:pPr>
        <w:rPr>
          <w:lang w:val="en-US"/>
        </w:rPr>
      </w:pPr>
      <w:r w:rsidRPr="001B4BDE">
        <w:rPr>
          <w:lang w:val="en-US"/>
        </w:rPr>
        <w:t>~~~~</w:t>
      </w:r>
    </w:p>
    <w:p w14:paraId="59E35665" w14:textId="77777777" w:rsidR="00C36C5C" w:rsidRPr="001B4BDE" w:rsidRDefault="00C36C5C" w:rsidP="00C36C5C">
      <w:pPr>
        <w:rPr>
          <w:lang w:val="en-US"/>
        </w:rPr>
      </w:pPr>
      <w:r w:rsidRPr="001B4BDE">
        <w:rPr>
          <w:lang w:val="en-US"/>
        </w:rPr>
        <w:t>P</w:t>
      </w:r>
      <w:proofErr w:type="gramStart"/>
      <w:r w:rsidRPr="001B4BDE">
        <w:rPr>
          <w:lang w:val="en-US"/>
        </w:rPr>
        <w:t>16220;133:00046</w:t>
      </w:r>
      <w:proofErr w:type="gramEnd"/>
    </w:p>
    <w:p w14:paraId="017647DF" w14:textId="77777777" w:rsidR="00C36C5C" w:rsidRPr="001B4BDE" w:rsidRDefault="00C36C5C" w:rsidP="00C36C5C">
      <w:pPr>
        <w:rPr>
          <w:lang w:val="en-US"/>
        </w:rPr>
      </w:pPr>
      <w:r w:rsidRPr="001B4BDE">
        <w:rPr>
          <w:lang w:val="en-US"/>
        </w:rPr>
        <w:t>~~~~</w:t>
      </w:r>
    </w:p>
    <w:p w14:paraId="31AFEE0F" w14:textId="77777777" w:rsidR="00C36C5C" w:rsidRPr="001B4BDE" w:rsidRDefault="00C36C5C" w:rsidP="00C36C5C">
      <w:pPr>
        <w:rPr>
          <w:lang w:val="en-US"/>
        </w:rPr>
      </w:pPr>
      <w:r w:rsidRPr="001B4BDE">
        <w:rPr>
          <w:lang w:val="en-US"/>
        </w:rPr>
        <w:t>- A protein and a set of PTMs separated by ','. The PTMs can be ordered randomly.</w:t>
      </w:r>
    </w:p>
    <w:p w14:paraId="454C8A32" w14:textId="77777777" w:rsidR="00C36C5C" w:rsidRPr="001B4BDE" w:rsidRDefault="00C36C5C" w:rsidP="00C36C5C">
      <w:pPr>
        <w:rPr>
          <w:lang w:val="en-US"/>
        </w:rPr>
      </w:pPr>
      <w:r w:rsidRPr="001B4BDE">
        <w:rPr>
          <w:lang w:val="en-US"/>
        </w:rPr>
        <w:t>~~~~</w:t>
      </w:r>
    </w:p>
    <w:p w14:paraId="245E6FDA" w14:textId="77777777" w:rsidR="00C36C5C" w:rsidRPr="001B4BDE" w:rsidRDefault="00C36C5C" w:rsidP="00C36C5C">
      <w:pPr>
        <w:rPr>
          <w:lang w:val="en-US"/>
        </w:rPr>
      </w:pPr>
      <w:r w:rsidRPr="001B4BDE">
        <w:rPr>
          <w:lang w:val="en-US"/>
        </w:rPr>
        <w:t>P</w:t>
      </w:r>
      <w:proofErr w:type="gramStart"/>
      <w:r w:rsidRPr="001B4BDE">
        <w:rPr>
          <w:lang w:val="en-US"/>
        </w:rPr>
        <w:t>62753;235:00000</w:t>
      </w:r>
      <w:proofErr w:type="gramEnd"/>
      <w:r w:rsidRPr="001B4BDE">
        <w:rPr>
          <w:lang w:val="en-US"/>
        </w:rPr>
        <w:t>,236:00000,240:00000</w:t>
      </w:r>
    </w:p>
    <w:p w14:paraId="55F5CB85" w14:textId="77777777" w:rsidR="00C36C5C" w:rsidRPr="001B4BDE" w:rsidRDefault="00C36C5C" w:rsidP="00C36C5C">
      <w:pPr>
        <w:rPr>
          <w:lang w:val="en-US"/>
        </w:rPr>
      </w:pPr>
      <w:r w:rsidRPr="001B4BDE">
        <w:rPr>
          <w:lang w:val="en-US"/>
        </w:rPr>
        <w:t>~~~~</w:t>
      </w:r>
    </w:p>
    <w:p w14:paraId="518D988A" w14:textId="77777777" w:rsidR="00C36C5C" w:rsidRPr="001B4BDE" w:rsidRDefault="00C36C5C" w:rsidP="00C36C5C">
      <w:pPr>
        <w:rPr>
          <w:lang w:val="en-US"/>
        </w:rPr>
      </w:pPr>
      <w:r w:rsidRPr="001B4BDE">
        <w:rPr>
          <w:lang w:val="en-US"/>
        </w:rPr>
        <w:t>In case the PTM type is not known, the modification id used is "00000". For example: "00000:245".</w:t>
      </w:r>
    </w:p>
    <w:p w14:paraId="4021BD33" w14:textId="77777777" w:rsidR="00C36C5C" w:rsidRPr="001B4BDE" w:rsidRDefault="00C36C5C" w:rsidP="00C36C5C">
      <w:pPr>
        <w:rPr>
          <w:lang w:val="en-US"/>
        </w:rPr>
      </w:pPr>
      <w:r w:rsidRPr="001B4BDE">
        <w:rPr>
          <w:lang w:val="en-US"/>
        </w:rPr>
        <w:t>In case the PTM coordinate is not known, the integer used is 0.</w:t>
      </w:r>
    </w:p>
    <w:p w14:paraId="696429E9" w14:textId="77777777" w:rsidR="00C36C5C" w:rsidRPr="001B4BDE" w:rsidRDefault="00C36C5C" w:rsidP="00C36C5C">
      <w:pPr>
        <w:rPr>
          <w:lang w:val="en-US"/>
        </w:rPr>
      </w:pPr>
    </w:p>
    <w:p w14:paraId="42A8CE6C" w14:textId="77777777" w:rsidR="00C36C5C" w:rsidRPr="001B4BDE" w:rsidRDefault="00C36C5C" w:rsidP="00C36C5C">
      <w:pPr>
        <w:rPr>
          <w:lang w:val="en-US"/>
        </w:rPr>
      </w:pPr>
      <w:r w:rsidRPr="001B4BDE">
        <w:rPr>
          <w:lang w:val="en-US"/>
        </w:rPr>
        <w:t>&lt;</w:t>
      </w:r>
      <w:proofErr w:type="spellStart"/>
      <w:r w:rsidRPr="001B4BDE">
        <w:rPr>
          <w:lang w:val="en-US"/>
        </w:rPr>
        <w:t>br</w:t>
      </w:r>
      <w:proofErr w:type="spellEnd"/>
      <w:r w:rsidRPr="001B4BDE">
        <w:rPr>
          <w:lang w:val="en-US"/>
        </w:rPr>
        <w:t>&gt;File example:</w:t>
      </w:r>
    </w:p>
    <w:p w14:paraId="6103EBF6" w14:textId="77777777" w:rsidR="00C36C5C" w:rsidRPr="001B4BDE" w:rsidRDefault="00C36C5C" w:rsidP="00C36C5C">
      <w:pPr>
        <w:rPr>
          <w:lang w:val="en-US"/>
        </w:rPr>
      </w:pPr>
      <w:r w:rsidRPr="001B4BDE">
        <w:rPr>
          <w:lang w:val="en-US"/>
        </w:rPr>
        <w:t>~~~~</w:t>
      </w:r>
    </w:p>
    <w:p w14:paraId="6E801754" w14:textId="77777777" w:rsidR="00C36C5C" w:rsidRPr="001B4BDE" w:rsidRDefault="00C36C5C" w:rsidP="00C36C5C">
      <w:pPr>
        <w:rPr>
          <w:lang w:val="en-US"/>
        </w:rPr>
      </w:pPr>
      <w:r w:rsidRPr="001B4BDE">
        <w:rPr>
          <w:lang w:val="en-US"/>
        </w:rPr>
        <w:t>P10412-1</w:t>
      </w:r>
    </w:p>
    <w:p w14:paraId="430BDEFC" w14:textId="77777777" w:rsidR="00C36C5C" w:rsidRPr="001B4BDE" w:rsidRDefault="00C36C5C" w:rsidP="00C36C5C">
      <w:pPr>
        <w:rPr>
          <w:lang w:val="en-US"/>
        </w:rPr>
      </w:pPr>
      <w:r w:rsidRPr="001B4BDE">
        <w:rPr>
          <w:lang w:val="en-US"/>
        </w:rPr>
        <w:t>P10412</w:t>
      </w:r>
    </w:p>
    <w:p w14:paraId="397651EC" w14:textId="77777777" w:rsidR="00C36C5C" w:rsidRPr="001B4BDE" w:rsidRDefault="00C36C5C" w:rsidP="00C36C5C">
      <w:pPr>
        <w:rPr>
          <w:lang w:val="en-US"/>
        </w:rPr>
      </w:pPr>
      <w:r w:rsidRPr="001B4BDE">
        <w:rPr>
          <w:lang w:val="en-US"/>
        </w:rPr>
        <w:t>P</w:t>
      </w:r>
      <w:proofErr w:type="gramStart"/>
      <w:r w:rsidRPr="001B4BDE">
        <w:rPr>
          <w:lang w:val="en-US"/>
        </w:rPr>
        <w:t>56524;559:00916</w:t>
      </w:r>
      <w:proofErr w:type="gramEnd"/>
    </w:p>
    <w:p w14:paraId="0B31A58D" w14:textId="77777777" w:rsidR="00C36C5C" w:rsidRPr="001B4BDE" w:rsidRDefault="00C36C5C" w:rsidP="00C36C5C">
      <w:pPr>
        <w:rPr>
          <w:lang w:val="en-US"/>
        </w:rPr>
      </w:pPr>
      <w:r w:rsidRPr="001B4BDE">
        <w:rPr>
          <w:lang w:val="en-US"/>
        </w:rPr>
        <w:t>P</w:t>
      </w:r>
      <w:proofErr w:type="gramStart"/>
      <w:r w:rsidRPr="001B4BDE">
        <w:rPr>
          <w:lang w:val="en-US"/>
        </w:rPr>
        <w:t>04637;370:00084</w:t>
      </w:r>
      <w:proofErr w:type="gramEnd"/>
      <w:r w:rsidRPr="001B4BDE">
        <w:rPr>
          <w:lang w:val="en-US"/>
        </w:rPr>
        <w:t>,382:00084</w:t>
      </w:r>
    </w:p>
    <w:p w14:paraId="0AA8CB66" w14:textId="77777777" w:rsidR="00C36C5C" w:rsidRPr="001B4BDE" w:rsidRDefault="00C36C5C" w:rsidP="00C36C5C">
      <w:pPr>
        <w:rPr>
          <w:lang w:val="en-US"/>
        </w:rPr>
      </w:pPr>
      <w:r w:rsidRPr="001B4BDE">
        <w:rPr>
          <w:lang w:val="en-US"/>
        </w:rPr>
        <w:t>P</w:t>
      </w:r>
      <w:proofErr w:type="gramStart"/>
      <w:r w:rsidRPr="001B4BDE">
        <w:rPr>
          <w:lang w:val="en-US"/>
        </w:rPr>
        <w:t>56524;246:00916</w:t>
      </w:r>
      <w:proofErr w:type="gramEnd"/>
      <w:r w:rsidRPr="001B4BDE">
        <w:rPr>
          <w:lang w:val="en-US"/>
        </w:rPr>
        <w:t>,467:00916,632:00916</w:t>
      </w:r>
    </w:p>
    <w:p w14:paraId="088FABE0" w14:textId="77777777" w:rsidR="00C36C5C" w:rsidRPr="001B4BDE" w:rsidRDefault="00C36C5C" w:rsidP="00C36C5C">
      <w:pPr>
        <w:rPr>
          <w:lang w:val="en-US"/>
        </w:rPr>
      </w:pPr>
      <w:r w:rsidRPr="001B4BDE">
        <w:rPr>
          <w:lang w:val="en-US"/>
        </w:rPr>
        <w:t>P12345-</w:t>
      </w:r>
      <w:proofErr w:type="gramStart"/>
      <w:r w:rsidRPr="001B4BDE">
        <w:rPr>
          <w:lang w:val="en-US"/>
        </w:rPr>
        <w:t>2;246:00916</w:t>
      </w:r>
      <w:proofErr w:type="gramEnd"/>
      <w:r w:rsidRPr="001B4BDE">
        <w:rPr>
          <w:lang w:val="en-US"/>
        </w:rPr>
        <w:t>,467:00916,632:00916</w:t>
      </w:r>
    </w:p>
    <w:p w14:paraId="0AC15D1C" w14:textId="77777777" w:rsidR="00C36C5C" w:rsidRPr="001B4BDE" w:rsidRDefault="00C36C5C" w:rsidP="00C36C5C">
      <w:pPr>
        <w:rPr>
          <w:lang w:val="en-US"/>
        </w:rPr>
      </w:pPr>
      <w:r w:rsidRPr="001B4BDE">
        <w:rPr>
          <w:lang w:val="en-US"/>
        </w:rPr>
        <w:t>Q1AAA9</w:t>
      </w:r>
    </w:p>
    <w:p w14:paraId="371DBF82" w14:textId="77777777" w:rsidR="00C36C5C" w:rsidRPr="001B4BDE" w:rsidRDefault="00C36C5C" w:rsidP="00C36C5C">
      <w:pPr>
        <w:rPr>
          <w:lang w:val="en-US"/>
        </w:rPr>
      </w:pPr>
      <w:r w:rsidRPr="001B4BDE">
        <w:rPr>
          <w:lang w:val="en-US"/>
        </w:rPr>
        <w:t>O456A1</w:t>
      </w:r>
    </w:p>
    <w:p w14:paraId="0B48AAE2" w14:textId="77777777" w:rsidR="00C36C5C" w:rsidRPr="001B4BDE" w:rsidRDefault="00C36C5C" w:rsidP="00C36C5C">
      <w:pPr>
        <w:rPr>
          <w:lang w:val="en-US"/>
        </w:rPr>
      </w:pPr>
      <w:r w:rsidRPr="001B4BDE">
        <w:rPr>
          <w:lang w:val="en-US"/>
        </w:rPr>
        <w:t>P4A123</w:t>
      </w:r>
    </w:p>
    <w:p w14:paraId="7DD04C9B" w14:textId="77777777" w:rsidR="00C36C5C" w:rsidRPr="001B4BDE" w:rsidRDefault="00C36C5C" w:rsidP="00C36C5C">
      <w:pPr>
        <w:rPr>
          <w:lang w:val="en-US"/>
        </w:rPr>
      </w:pPr>
      <w:r w:rsidRPr="001B4BDE">
        <w:rPr>
          <w:lang w:val="en-US"/>
        </w:rPr>
        <w:t>A0A022YWF9</w:t>
      </w:r>
    </w:p>
    <w:p w14:paraId="3B17D277" w14:textId="77777777" w:rsidR="00C36C5C" w:rsidRPr="001B4BDE" w:rsidRDefault="00C36C5C" w:rsidP="00C36C5C">
      <w:pPr>
        <w:rPr>
          <w:lang w:val="en-US"/>
        </w:rPr>
      </w:pPr>
      <w:r w:rsidRPr="001B4BDE">
        <w:rPr>
          <w:lang w:val="en-US"/>
        </w:rPr>
        <w:t>A0A022YWF</w:t>
      </w:r>
      <w:proofErr w:type="gramStart"/>
      <w:r w:rsidRPr="001B4BDE">
        <w:rPr>
          <w:lang w:val="en-US"/>
        </w:rPr>
        <w:t>9;246:00916</w:t>
      </w:r>
      <w:proofErr w:type="gramEnd"/>
      <w:r w:rsidRPr="001B4BDE">
        <w:rPr>
          <w:lang w:val="en-US"/>
        </w:rPr>
        <w:t>,467:00916,632:00916</w:t>
      </w:r>
    </w:p>
    <w:p w14:paraId="1BF1F853" w14:textId="77777777" w:rsidR="00C36C5C" w:rsidRPr="001B4BDE" w:rsidRDefault="00C36C5C" w:rsidP="00C36C5C">
      <w:pPr>
        <w:rPr>
          <w:lang w:val="en-US"/>
        </w:rPr>
      </w:pPr>
      <w:r w:rsidRPr="001B4BDE">
        <w:rPr>
          <w:lang w:val="en-US"/>
        </w:rPr>
        <w:t>~~~~</w:t>
      </w:r>
    </w:p>
    <w:p w14:paraId="2CD03A81" w14:textId="77777777" w:rsidR="00C36C5C" w:rsidRPr="001B4BDE" w:rsidRDefault="00C36C5C" w:rsidP="00C36C5C">
      <w:pPr>
        <w:pStyle w:val="Heading4"/>
        <w:rPr>
          <w:lang w:val="en-US"/>
        </w:rPr>
      </w:pPr>
      <w:r w:rsidRPr="001B4BDE">
        <w:rPr>
          <w:lang w:val="en-US"/>
        </w:rPr>
        <w:t>Protein Ontology</w:t>
      </w:r>
    </w:p>
    <w:p w14:paraId="4B61431A" w14:textId="77777777" w:rsidR="00C77313" w:rsidRPr="001B4BDE" w:rsidRDefault="00C77313" w:rsidP="00545F4A">
      <w:pPr>
        <w:rPr>
          <w:lang w:val="en-US"/>
        </w:rPr>
      </w:pPr>
    </w:p>
    <w:p w14:paraId="6D5806EC" w14:textId="547B3C5D" w:rsidR="00545F4A" w:rsidRPr="001B4BDE" w:rsidRDefault="00545F4A" w:rsidP="00545F4A">
      <w:pPr>
        <w:rPr>
          <w:lang w:val="en-US"/>
        </w:rPr>
      </w:pPr>
      <w:r w:rsidRPr="001B4BDE">
        <w:rPr>
          <w:lang w:val="en-US"/>
        </w:rPr>
        <w:t>The PRO format</w:t>
      </w:r>
      <w:r w:rsidR="00CC4817" w:rsidRPr="001B4BDE">
        <w:rPr>
          <w:lang w:val="en-US"/>
        </w:rPr>
        <w:fldChar w:fldCharType="begin">
          <w:fldData xml:space="preserve">PEVuZE5vdGU+PENpdGU+PEF1dGhvcj5OYXRhbGU8L0F1dGhvcj48WWVhcj4yMDE3PC9ZZWFyPjxS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</w:fldData>
        </w:fldChar>
      </w:r>
      <w:r w:rsidR="00110482">
        <w:rPr>
          <w:lang w:val="en-US"/>
        </w:rPr>
        <w:instrText xml:space="preserve"> ADDIN EN.CITE </w:instrText>
      </w:r>
      <w:r w:rsidR="00110482">
        <w:rPr>
          <w:lang w:val="en-US"/>
        </w:rPr>
        <w:fldChar w:fldCharType="begin">
          <w:fldData xml:space="preserve">PEVuZE5vdGU+PENpdGU+PEF1dGhvcj5OYXRhbGU8L0F1dGhvcj48WWVhcj4yMDE3PC9ZZWFyPjxS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</w:fldData>
        </w:fldChar>
      </w:r>
      <w:r w:rsidR="00110482">
        <w:rPr>
          <w:lang w:val="en-US"/>
        </w:rPr>
        <w:instrText xml:space="preserve"> ADDIN EN.CITE.DATA </w:instrText>
      </w:r>
      <w:r w:rsidR="00110482">
        <w:rPr>
          <w:lang w:val="en-US"/>
        </w:rPr>
      </w:r>
      <w:r w:rsidR="00110482">
        <w:rPr>
          <w:lang w:val="en-US"/>
        </w:rPr>
        <w:fldChar w:fldCharType="end"/>
      </w:r>
      <w:r w:rsidR="00CC4817" w:rsidRPr="001B4BDE">
        <w:rPr>
          <w:lang w:val="en-US"/>
        </w:rPr>
      </w:r>
      <w:r w:rsidR="00CC4817" w:rsidRPr="001B4BDE">
        <w:rPr>
          <w:lang w:val="en-US"/>
        </w:rPr>
        <w:fldChar w:fldCharType="separate"/>
      </w:r>
      <w:r w:rsidR="00110482">
        <w:rPr>
          <w:noProof/>
          <w:lang w:val="en-US"/>
        </w:rPr>
        <w:t>[5]</w:t>
      </w:r>
      <w:r w:rsidR="00CC4817" w:rsidRPr="001B4BDE">
        <w:rPr>
          <w:lang w:val="en-US"/>
        </w:rPr>
        <w:fldChar w:fldCharType="end"/>
      </w:r>
      <w:r w:rsidRPr="001B4BDE">
        <w:rPr>
          <w:lang w:val="en-US"/>
        </w:rPr>
        <w:t xml:space="preserve"> is not approved as a formal standard by an international proteomics organization, but it is a convenient way of representing proteoforms.</w:t>
      </w:r>
    </w:p>
    <w:p w14:paraId="650E7AB4" w14:textId="77777777" w:rsidR="009E75C9" w:rsidRPr="001B4BDE" w:rsidRDefault="00545F4A" w:rsidP="009E75C9">
      <w:pPr>
        <w:jc w:val="both"/>
        <w:rPr>
          <w:lang w:val="en-US"/>
        </w:rPr>
      </w:pPr>
      <w:r w:rsidRPr="001B4BDE">
        <w:rPr>
          <w:lang w:val="en-US"/>
        </w:rPr>
        <w:t>T</w:t>
      </w:r>
      <w:r w:rsidR="009E75C9" w:rsidRPr="001B4BDE">
        <w:rPr>
          <w:lang w:val="en-US"/>
        </w:rPr>
        <w:t xml:space="preserve">he format allows representation of proteins with isoforms, subsequence ranges and post translational modifications. Each protein is specified in one line </w:t>
      </w:r>
      <w:r w:rsidR="009C7C0C" w:rsidRPr="001B4BDE">
        <w:rPr>
          <w:lang w:val="en-US"/>
        </w:rPr>
        <w:t>composed of the following blocks:</w:t>
      </w:r>
    </w:p>
    <w:p w14:paraId="778625AD" w14:textId="77777777" w:rsidR="009C7C0C" w:rsidRPr="001B4BDE" w:rsidRDefault="009C7C0C" w:rsidP="009E75C9">
      <w:pPr>
        <w:pStyle w:val="ListParagraph"/>
        <w:numPr>
          <w:ilvl w:val="0"/>
          <w:numId w:val="12"/>
        </w:numPr>
        <w:jc w:val="both"/>
        <w:rPr>
          <w:lang w:val="en-US"/>
        </w:rPr>
      </w:pPr>
      <w:r w:rsidRPr="001B4BDE">
        <w:rPr>
          <w:lang w:val="en-US"/>
        </w:rPr>
        <w:t>Sequence block:</w:t>
      </w:r>
    </w:p>
    <w:p w14:paraId="70605954" w14:textId="77777777" w:rsidR="009C7C0C" w:rsidRPr="001B4BDE" w:rsidRDefault="009C7C0C" w:rsidP="009C7C0C">
      <w:pPr>
        <w:pStyle w:val="ListParagraph"/>
        <w:numPr>
          <w:ilvl w:val="1"/>
          <w:numId w:val="12"/>
        </w:numPr>
        <w:jc w:val="both"/>
        <w:rPr>
          <w:lang w:val="en-US"/>
        </w:rPr>
      </w:pPr>
      <w:r w:rsidRPr="001B4BDE">
        <w:rPr>
          <w:lang w:val="en-US"/>
        </w:rPr>
        <w:t>Database name: «</w:t>
      </w:r>
      <w:proofErr w:type="spellStart"/>
      <w:proofErr w:type="gramStart"/>
      <w:r w:rsidRPr="001B4BDE">
        <w:rPr>
          <w:lang w:val="en-US"/>
        </w:rPr>
        <w:t>UniProtKB</w:t>
      </w:r>
      <w:proofErr w:type="spellEnd"/>
      <w:r w:rsidRPr="001B4BDE">
        <w:rPr>
          <w:lang w:val="en-US"/>
        </w:rPr>
        <w:t>:»</w:t>
      </w:r>
      <w:proofErr w:type="gramEnd"/>
    </w:p>
    <w:p w14:paraId="3B4FD28B" w14:textId="77777777" w:rsidR="009C7C0C" w:rsidRPr="001B4BDE" w:rsidRDefault="009C7C0C" w:rsidP="00ED301F">
      <w:pPr>
        <w:pStyle w:val="ListParagraph"/>
        <w:numPr>
          <w:ilvl w:val="1"/>
          <w:numId w:val="12"/>
        </w:numPr>
        <w:jc w:val="both"/>
        <w:rPr>
          <w:lang w:val="en-US"/>
        </w:rPr>
      </w:pPr>
      <w:proofErr w:type="spellStart"/>
      <w:r w:rsidRPr="001B4BDE">
        <w:rPr>
          <w:lang w:val="en-US"/>
        </w:rPr>
        <w:t>Uniprot</w:t>
      </w:r>
      <w:proofErr w:type="spellEnd"/>
      <w:r w:rsidRPr="001B4BDE">
        <w:rPr>
          <w:lang w:val="en-US"/>
        </w:rPr>
        <w:t xml:space="preserve"> accession: «</w:t>
      </w:r>
      <w:r w:rsidR="00E965AB" w:rsidRPr="001B4BDE">
        <w:rPr>
          <w:rFonts w:ascii="Helvetica" w:hAnsi="Helvetica" w:cs="Helvetica"/>
          <w:color w:val="717172"/>
          <w:sz w:val="20"/>
          <w:szCs w:val="20"/>
          <w:shd w:val="clear" w:color="auto" w:fill="FFFFFF"/>
          <w:lang w:val="en-US"/>
        </w:rPr>
        <w:t>Q08775</w:t>
      </w:r>
      <w:r w:rsidRPr="001B4BDE">
        <w:rPr>
          <w:lang w:val="en-US"/>
        </w:rPr>
        <w:t>»</w:t>
      </w:r>
    </w:p>
    <w:p w14:paraId="004CEF0C" w14:textId="77777777" w:rsidR="009C7C0C" w:rsidRPr="001B4BDE" w:rsidRDefault="009C7C0C" w:rsidP="009C7C0C">
      <w:pPr>
        <w:pStyle w:val="ListParagraph"/>
        <w:numPr>
          <w:ilvl w:val="1"/>
          <w:numId w:val="12"/>
        </w:numPr>
        <w:jc w:val="both"/>
        <w:rPr>
          <w:rStyle w:val="Strong"/>
          <w:b w:val="0"/>
          <w:bCs w:val="0"/>
          <w:lang w:val="en-US"/>
        </w:rPr>
      </w:pPr>
      <w:r w:rsidRPr="001B4BDE">
        <w:rPr>
          <w:lang w:val="en-US"/>
        </w:rPr>
        <w:t>Optional Isoform: «</w:t>
      </w:r>
      <w:r w:rsidR="00ED301F" w:rsidRPr="001B4BDE">
        <w:rPr>
          <w:rFonts w:ascii="Helvetica" w:hAnsi="Helvetica" w:cs="Helvetica"/>
          <w:color w:val="717172"/>
          <w:sz w:val="20"/>
          <w:szCs w:val="20"/>
          <w:shd w:val="clear" w:color="auto" w:fill="FFFFFF"/>
          <w:lang w:val="en-US"/>
        </w:rPr>
        <w:t>-</w:t>
      </w:r>
      <w:r w:rsidR="00E965AB" w:rsidRPr="001B4BDE">
        <w:rPr>
          <w:rFonts w:ascii="Helvetica" w:hAnsi="Helvetica" w:cs="Helvetica"/>
          <w:color w:val="717172"/>
          <w:sz w:val="20"/>
          <w:szCs w:val="20"/>
          <w:shd w:val="clear" w:color="auto" w:fill="FFFFFF"/>
          <w:lang w:val="en-US"/>
        </w:rPr>
        <w:t>5</w:t>
      </w:r>
      <w:r w:rsidRPr="001B4BDE">
        <w:rPr>
          <w:rStyle w:val="Strong"/>
          <w:rFonts w:ascii="Verdana" w:hAnsi="Verdana"/>
          <w:b w:val="0"/>
          <w:color w:val="222222"/>
          <w:sz w:val="20"/>
          <w:szCs w:val="20"/>
          <w:lang w:val="en-US"/>
        </w:rPr>
        <w:t>»</w:t>
      </w:r>
    </w:p>
    <w:p w14:paraId="227B5CF4" w14:textId="77777777" w:rsidR="00ED301F" w:rsidRPr="001B4BDE" w:rsidRDefault="00ED301F" w:rsidP="009C7C0C">
      <w:pPr>
        <w:pStyle w:val="ListParagraph"/>
        <w:numPr>
          <w:ilvl w:val="1"/>
          <w:numId w:val="12"/>
        </w:numPr>
        <w:jc w:val="both"/>
        <w:rPr>
          <w:lang w:val="en-US"/>
        </w:rPr>
      </w:pPr>
      <w:proofErr w:type="spellStart"/>
      <w:r w:rsidRPr="001B4BDE">
        <w:rPr>
          <w:rStyle w:val="Strong"/>
          <w:rFonts w:ascii="Verdana" w:hAnsi="Verdana"/>
          <w:b w:val="0"/>
          <w:color w:val="222222"/>
          <w:sz w:val="20"/>
          <w:szCs w:val="20"/>
          <w:lang w:val="en-US"/>
        </w:rPr>
        <w:t>Opional</w:t>
      </w:r>
      <w:proofErr w:type="spellEnd"/>
      <w:r w:rsidRPr="001B4BDE">
        <w:rPr>
          <w:rStyle w:val="Strong"/>
          <w:rFonts w:ascii="Verdana" w:hAnsi="Verdana"/>
          <w:b w:val="0"/>
          <w:color w:val="222222"/>
          <w:sz w:val="20"/>
          <w:szCs w:val="20"/>
          <w:lang w:val="en-US"/>
        </w:rPr>
        <w:t xml:space="preserve"> Subsequence range. «</w:t>
      </w:r>
      <w:r w:rsidRPr="001B4BDE">
        <w:rPr>
          <w:rFonts w:ascii="Helvetica" w:hAnsi="Helvetica" w:cs="Helvetica"/>
          <w:color w:val="717172"/>
          <w:sz w:val="20"/>
          <w:szCs w:val="20"/>
          <w:shd w:val="clear" w:color="auto" w:fill="FFFFFF"/>
          <w:lang w:val="en-US"/>
        </w:rPr>
        <w:t>1-</w:t>
      </w:r>
      <w:r w:rsidR="00E965AB" w:rsidRPr="001B4BDE">
        <w:rPr>
          <w:rFonts w:ascii="Helvetica" w:hAnsi="Helvetica" w:cs="Helvetica"/>
          <w:color w:val="717172"/>
          <w:sz w:val="20"/>
          <w:szCs w:val="20"/>
          <w:shd w:val="clear" w:color="auto" w:fill="FFFFFF"/>
          <w:lang w:val="en-US"/>
        </w:rPr>
        <w:t>528</w:t>
      </w:r>
      <w:r w:rsidRPr="001B4BDE">
        <w:rPr>
          <w:rFonts w:ascii="Helvetica" w:hAnsi="Helvetica" w:cs="Helvetica"/>
          <w:color w:val="717172"/>
          <w:sz w:val="20"/>
          <w:szCs w:val="20"/>
          <w:shd w:val="clear" w:color="auto" w:fill="FFFFFF"/>
          <w:lang w:val="en-US"/>
        </w:rPr>
        <w:t>»</w:t>
      </w:r>
    </w:p>
    <w:p w14:paraId="71A9BBF4" w14:textId="77777777" w:rsidR="009C7C0C" w:rsidRPr="001B4BDE" w:rsidRDefault="009C7C0C" w:rsidP="009E75C9">
      <w:pPr>
        <w:pStyle w:val="ListParagraph"/>
        <w:numPr>
          <w:ilvl w:val="0"/>
          <w:numId w:val="12"/>
        </w:numPr>
        <w:jc w:val="both"/>
        <w:rPr>
          <w:lang w:val="en-US"/>
        </w:rPr>
      </w:pPr>
      <w:r w:rsidRPr="001B4BDE">
        <w:rPr>
          <w:lang w:val="en-US"/>
        </w:rPr>
        <w:t>Optional modification blocks:</w:t>
      </w:r>
    </w:p>
    <w:p w14:paraId="179C7A87" w14:textId="77777777" w:rsidR="00ED301F" w:rsidRPr="001B4BDE" w:rsidRDefault="00ED301F" w:rsidP="00ED301F">
      <w:pPr>
        <w:pStyle w:val="ListParagraph"/>
        <w:numPr>
          <w:ilvl w:val="1"/>
          <w:numId w:val="12"/>
        </w:numPr>
        <w:jc w:val="both"/>
        <w:rPr>
          <w:lang w:val="en-US"/>
        </w:rPr>
      </w:pPr>
      <w:r w:rsidRPr="001B4BDE">
        <w:rPr>
          <w:lang w:val="en-US"/>
        </w:rPr>
        <w:t>N-</w:t>
      </w:r>
      <w:proofErr w:type="spellStart"/>
      <w:r w:rsidRPr="001B4BDE">
        <w:rPr>
          <w:lang w:val="en-US"/>
        </w:rPr>
        <w:t>teminal</w:t>
      </w:r>
      <w:proofErr w:type="spellEnd"/>
      <w:r w:rsidRPr="001B4BDE">
        <w:rPr>
          <w:lang w:val="en-US"/>
        </w:rPr>
        <w:t>-most modified amino acid and position: «</w:t>
      </w:r>
      <w:r w:rsidR="00E965AB" w:rsidRPr="001B4BDE">
        <w:rPr>
          <w:lang w:val="en-US"/>
        </w:rPr>
        <w:t>Ser</w:t>
      </w:r>
      <w:r w:rsidRPr="001B4BDE">
        <w:rPr>
          <w:lang w:val="en-US"/>
        </w:rPr>
        <w:t>-</w:t>
      </w:r>
      <w:r w:rsidR="00E965AB" w:rsidRPr="001B4BDE">
        <w:rPr>
          <w:rFonts w:ascii="Helvetica" w:hAnsi="Helvetica" w:cs="Helvetica"/>
          <w:color w:val="717172"/>
          <w:sz w:val="20"/>
          <w:szCs w:val="20"/>
          <w:shd w:val="clear" w:color="auto" w:fill="FFFFFF"/>
          <w:lang w:val="en-US"/>
        </w:rPr>
        <w:t>203</w:t>
      </w:r>
      <w:r w:rsidRPr="001B4BDE">
        <w:rPr>
          <w:lang w:val="en-US"/>
        </w:rPr>
        <w:t>»</w:t>
      </w:r>
    </w:p>
    <w:p w14:paraId="69153C52" w14:textId="77777777" w:rsidR="00ED301F" w:rsidRPr="001B4BDE" w:rsidRDefault="00ED301F" w:rsidP="00ED301F">
      <w:pPr>
        <w:pStyle w:val="ListParagraph"/>
        <w:numPr>
          <w:ilvl w:val="1"/>
          <w:numId w:val="12"/>
        </w:numPr>
        <w:jc w:val="both"/>
        <w:rPr>
          <w:lang w:val="en-US"/>
        </w:rPr>
      </w:pPr>
      <w:r w:rsidRPr="001B4BDE">
        <w:rPr>
          <w:lang w:val="en-US"/>
        </w:rPr>
        <w:t>In</w:t>
      </w:r>
      <w:r w:rsidR="00E965AB" w:rsidRPr="001B4BDE">
        <w:rPr>
          <w:lang w:val="en-US"/>
        </w:rPr>
        <w:t xml:space="preserve"> </w:t>
      </w:r>
      <w:r w:rsidRPr="001B4BDE">
        <w:rPr>
          <w:lang w:val="en-US"/>
        </w:rPr>
        <w:t>case there are more modifications, separator: «/»</w:t>
      </w:r>
    </w:p>
    <w:p w14:paraId="6EB8073A" w14:textId="77777777" w:rsidR="00ED301F" w:rsidRPr="001B4BDE" w:rsidRDefault="00ED301F" w:rsidP="00ED301F">
      <w:pPr>
        <w:pStyle w:val="ListParagraph"/>
        <w:numPr>
          <w:ilvl w:val="1"/>
          <w:numId w:val="12"/>
        </w:numPr>
        <w:jc w:val="both"/>
        <w:rPr>
          <w:lang w:val="en-US"/>
        </w:rPr>
      </w:pPr>
      <w:r w:rsidRPr="001B4BDE">
        <w:rPr>
          <w:lang w:val="en-US"/>
        </w:rPr>
        <w:t>Additional modified amino acids</w:t>
      </w:r>
    </w:p>
    <w:p w14:paraId="24FA3C6D" w14:textId="77777777" w:rsidR="00ED301F" w:rsidRPr="001B4BDE" w:rsidRDefault="00ED301F" w:rsidP="00ED301F">
      <w:pPr>
        <w:pStyle w:val="ListParagraph"/>
        <w:numPr>
          <w:ilvl w:val="1"/>
          <w:numId w:val="12"/>
        </w:numPr>
        <w:jc w:val="both"/>
        <w:rPr>
          <w:lang w:val="en-US"/>
        </w:rPr>
      </w:pPr>
      <w:r w:rsidRPr="001B4BDE">
        <w:rPr>
          <w:lang w:val="en-US"/>
        </w:rPr>
        <w:t xml:space="preserve">Modification separator: </w:t>
      </w:r>
      <w:proofErr w:type="gramStart"/>
      <w:r w:rsidRPr="001B4BDE">
        <w:rPr>
          <w:lang w:val="en-US"/>
        </w:rPr>
        <w:t>«,»</w:t>
      </w:r>
      <w:proofErr w:type="gramEnd"/>
    </w:p>
    <w:p w14:paraId="2EECDAEB" w14:textId="77777777" w:rsidR="009E75C9" w:rsidRPr="001B4BDE" w:rsidRDefault="00ED301F" w:rsidP="001B4BDE">
      <w:pPr>
        <w:pStyle w:val="ListParagraph"/>
        <w:numPr>
          <w:ilvl w:val="1"/>
          <w:numId w:val="12"/>
        </w:numPr>
        <w:jc w:val="both"/>
        <w:rPr>
          <w:lang w:val="en-US"/>
        </w:rPr>
      </w:pPr>
      <w:r w:rsidRPr="001B4BDE">
        <w:rPr>
          <w:lang w:val="en-US"/>
        </w:rPr>
        <w:t>Modification type: «MOD:0</w:t>
      </w:r>
      <w:r w:rsidR="00E965AB" w:rsidRPr="001B4BDE">
        <w:rPr>
          <w:lang w:val="en-US"/>
        </w:rPr>
        <w:t>0046</w:t>
      </w:r>
      <w:r w:rsidRPr="001B4BDE">
        <w:rPr>
          <w:lang w:val="en-US"/>
        </w:rPr>
        <w:t>»</w:t>
      </w:r>
    </w:p>
    <w:p w14:paraId="4F97417C" w14:textId="77777777" w:rsidR="00ED301F" w:rsidRPr="001B4BDE" w:rsidRDefault="00ED301F" w:rsidP="00ED301F">
      <w:pPr>
        <w:pStyle w:val="ListParagraph"/>
        <w:numPr>
          <w:ilvl w:val="1"/>
          <w:numId w:val="12"/>
        </w:numPr>
        <w:jc w:val="both"/>
        <w:rPr>
          <w:lang w:val="en-US"/>
        </w:rPr>
      </w:pPr>
      <w:r w:rsidRPr="001B4BDE">
        <w:rPr>
          <w:lang w:val="en-US"/>
        </w:rPr>
        <w:t>In case there are more modification blocks, separator: «|»</w:t>
      </w:r>
    </w:p>
    <w:p w14:paraId="78B82343" w14:textId="77777777" w:rsidR="00ED301F" w:rsidRPr="001B4BDE" w:rsidRDefault="00ED301F" w:rsidP="00ED301F">
      <w:pPr>
        <w:jc w:val="both"/>
        <w:rPr>
          <w:lang w:val="en-US"/>
        </w:rPr>
      </w:pPr>
      <w:r w:rsidRPr="001B4BDE">
        <w:rPr>
          <w:lang w:val="en-US"/>
        </w:rPr>
        <w:t>The full example looks like this:</w:t>
      </w:r>
    </w:p>
    <w:p w14:paraId="4B2DACC9" w14:textId="77777777" w:rsidR="00ED301F" w:rsidRPr="001B4BDE" w:rsidRDefault="00ED301F" w:rsidP="00ED301F">
      <w:pPr>
        <w:jc w:val="both"/>
        <w:rPr>
          <w:rFonts w:ascii="Helvetica" w:hAnsi="Helvetica" w:cs="Helvetica"/>
          <w:color w:val="717172"/>
          <w:sz w:val="20"/>
          <w:szCs w:val="20"/>
          <w:shd w:val="clear" w:color="auto" w:fill="FFFFFF"/>
          <w:lang w:val="en-US"/>
        </w:rPr>
      </w:pPr>
      <w:proofErr w:type="spellStart"/>
      <w:r w:rsidRPr="001B4BDE">
        <w:rPr>
          <w:lang w:val="en-US"/>
        </w:rPr>
        <w:t>UniProtKB</w:t>
      </w:r>
      <w:proofErr w:type="spellEnd"/>
      <w:r w:rsidRPr="001B4BDE">
        <w:rPr>
          <w:lang w:val="en-US"/>
        </w:rPr>
        <w:t>:</w:t>
      </w:r>
      <w:r w:rsidRPr="001B4BDE">
        <w:rPr>
          <w:rFonts w:ascii="Helvetica" w:hAnsi="Helvetica" w:cs="Helvetica"/>
          <w:color w:val="717172"/>
          <w:sz w:val="20"/>
          <w:szCs w:val="20"/>
          <w:shd w:val="clear" w:color="auto" w:fill="FFFFFF"/>
          <w:lang w:val="en-US"/>
        </w:rPr>
        <w:t xml:space="preserve"> Q08775-5,1-</w:t>
      </w:r>
      <w:proofErr w:type="gramStart"/>
      <w:r w:rsidRPr="001B4BDE">
        <w:rPr>
          <w:rFonts w:ascii="Helvetica" w:hAnsi="Helvetica" w:cs="Helvetica"/>
          <w:color w:val="717172"/>
          <w:sz w:val="20"/>
          <w:szCs w:val="20"/>
          <w:shd w:val="clear" w:color="auto" w:fill="FFFFFF"/>
          <w:lang w:val="en-US"/>
        </w:rPr>
        <w:t>528,</w:t>
      </w:r>
      <w:r w:rsidR="00E965AB" w:rsidRPr="001B4BDE">
        <w:rPr>
          <w:rFonts w:ascii="Helvetica" w:hAnsi="Helvetica" w:cs="Helvetica"/>
          <w:color w:val="717172"/>
          <w:sz w:val="20"/>
          <w:szCs w:val="20"/>
          <w:shd w:val="clear" w:color="auto" w:fill="FFFFFF"/>
          <w:lang w:val="en-US"/>
        </w:rPr>
        <w:t>Ser</w:t>
      </w:r>
      <w:proofErr w:type="gramEnd"/>
      <w:r w:rsidRPr="001B4BDE">
        <w:rPr>
          <w:rFonts w:ascii="Helvetica" w:hAnsi="Helvetica" w:cs="Helvetica"/>
          <w:color w:val="717172"/>
          <w:sz w:val="20"/>
          <w:szCs w:val="20"/>
          <w:shd w:val="clear" w:color="auto" w:fill="FFFFFF"/>
          <w:lang w:val="en-US"/>
        </w:rPr>
        <w:t>-</w:t>
      </w:r>
      <w:r w:rsidR="00E965AB" w:rsidRPr="001B4BDE">
        <w:rPr>
          <w:rFonts w:ascii="Helvetica" w:hAnsi="Helvetica" w:cs="Helvetica"/>
          <w:color w:val="717172"/>
          <w:sz w:val="20"/>
          <w:szCs w:val="20"/>
          <w:shd w:val="clear" w:color="auto" w:fill="FFFFFF"/>
          <w:lang w:val="en-US"/>
        </w:rPr>
        <w:t>203</w:t>
      </w:r>
      <w:r w:rsidRPr="001B4BDE">
        <w:rPr>
          <w:rFonts w:ascii="Helvetica" w:hAnsi="Helvetica" w:cs="Helvetica"/>
          <w:color w:val="717172"/>
          <w:sz w:val="20"/>
          <w:szCs w:val="20"/>
          <w:shd w:val="clear" w:color="auto" w:fill="FFFFFF"/>
          <w:lang w:val="en-US"/>
        </w:rPr>
        <w:t>,MOD:0</w:t>
      </w:r>
      <w:r w:rsidR="00E965AB" w:rsidRPr="001B4BDE">
        <w:rPr>
          <w:rFonts w:ascii="Helvetica" w:hAnsi="Helvetica" w:cs="Helvetica"/>
          <w:color w:val="717172"/>
          <w:sz w:val="20"/>
          <w:szCs w:val="20"/>
          <w:shd w:val="clear" w:color="auto" w:fill="FFFFFF"/>
          <w:lang w:val="en-US"/>
        </w:rPr>
        <w:t>0046</w:t>
      </w:r>
      <w:r w:rsidRPr="001B4BDE">
        <w:rPr>
          <w:rFonts w:ascii="Helvetica" w:hAnsi="Helvetica" w:cs="Helvetica"/>
          <w:color w:val="717172"/>
          <w:sz w:val="20"/>
          <w:szCs w:val="20"/>
          <w:shd w:val="clear" w:color="auto" w:fill="FFFFFF"/>
          <w:lang w:val="en-US"/>
        </w:rPr>
        <w:t xml:space="preserve">| </w:t>
      </w:r>
      <w:r w:rsidR="00E965AB" w:rsidRPr="001B4BDE">
        <w:rPr>
          <w:rFonts w:ascii="Helvetica" w:hAnsi="Helvetica" w:cs="Helvetica"/>
          <w:color w:val="717172"/>
          <w:sz w:val="20"/>
          <w:szCs w:val="20"/>
          <w:shd w:val="clear" w:color="auto" w:fill="FFFFFF"/>
          <w:lang w:val="en-US"/>
        </w:rPr>
        <w:t>Thr-205/Thr-207,</w:t>
      </w:r>
      <w:r w:rsidRPr="001B4BDE">
        <w:rPr>
          <w:rFonts w:ascii="Helvetica" w:hAnsi="Helvetica" w:cs="Helvetica"/>
          <w:color w:val="717172"/>
          <w:sz w:val="20"/>
          <w:szCs w:val="20"/>
          <w:shd w:val="clear" w:color="auto" w:fill="FFFFFF"/>
          <w:lang w:val="en-US"/>
        </w:rPr>
        <w:t>MOD:00046</w:t>
      </w:r>
    </w:p>
    <w:p w14:paraId="324A8724" w14:textId="77777777" w:rsidR="00C77313" w:rsidRPr="001B4BDE" w:rsidRDefault="00C77313" w:rsidP="00ED301F">
      <w:pPr>
        <w:jc w:val="both"/>
        <w:rPr>
          <w:lang w:val="en-US"/>
        </w:rPr>
      </w:pPr>
      <w:r w:rsidRPr="001B4BDE">
        <w:rPr>
          <w:rFonts w:ascii="Helvetica" w:hAnsi="Helvetica" w:cs="Helvetica"/>
          <w:color w:val="717172"/>
          <w:sz w:val="20"/>
          <w:szCs w:val="20"/>
          <w:shd w:val="clear" w:color="auto" w:fill="FFFFFF"/>
          <w:lang w:val="en-US"/>
        </w:rPr>
        <w:t>This format was decided to be fully supported by the input of the new Reactome Analysis.</w:t>
      </w:r>
    </w:p>
    <w:p w14:paraId="702F4E09" w14:textId="77777777" w:rsidR="00C36C5C" w:rsidRPr="001B4BDE" w:rsidRDefault="00C36C5C" w:rsidP="00C36C5C">
      <w:pPr>
        <w:pStyle w:val="Heading4"/>
        <w:rPr>
          <w:lang w:val="en-US"/>
        </w:rPr>
      </w:pPr>
      <w:r w:rsidRPr="001B4BDE">
        <w:rPr>
          <w:lang w:val="en-US"/>
        </w:rPr>
        <w:t>PEFF</w:t>
      </w:r>
    </w:p>
    <w:p w14:paraId="61D1A6EE" w14:textId="2487BCB0" w:rsidR="00545F4A" w:rsidRPr="001B4BDE" w:rsidRDefault="00545F4A" w:rsidP="00545F4A">
      <w:pPr>
        <w:rPr>
          <w:lang w:val="en-US"/>
        </w:rPr>
      </w:pPr>
      <w:r w:rsidRPr="001B4BDE">
        <w:rPr>
          <w:lang w:val="en-US"/>
        </w:rPr>
        <w:t>The PEFF</w:t>
      </w:r>
      <w:r w:rsidR="00CC4817" w:rsidRPr="001B4BDE">
        <w:rPr>
          <w:lang w:val="en-US"/>
        </w:rPr>
        <w:t xml:space="preserve"> proposed</w:t>
      </w:r>
      <w:r w:rsidRPr="001B4BDE">
        <w:rPr>
          <w:lang w:val="en-US"/>
        </w:rPr>
        <w:t xml:space="preserve"> format</w:t>
      </w:r>
      <w:r w:rsidRPr="001B4BDE">
        <w:rPr>
          <w:lang w:val="en-US"/>
        </w:rPr>
        <w:fldChar w:fldCharType="begin"/>
      </w:r>
      <w:r w:rsidR="00110482">
        <w:rPr>
          <w:lang w:val="en-US"/>
        </w:rPr>
        <w:instrText xml:space="preserve"> ADDIN EN.CITE &lt;EndNote&gt;&lt;Cite&gt;&lt;Author&gt;Mayer&lt;/Author&gt;&lt;Year&gt;2013&lt;/Year&gt;&lt;RecNum&gt;71&lt;/RecNum&gt;&lt;DisplayText&gt;[6]&lt;/DisplayText&gt;&lt;record&gt;&lt;rec-number&gt;71&lt;/rec-number&gt;&lt;foreign-keys&gt;&lt;key app="EN" db-id="vw5w5prezvdevhedzvjv0ssoea0xsads2vv9" timestamp="1511262353"&gt;71&lt;/key&gt;&lt;/foreign-keys&gt;&lt;ref-type name="Journal Article"&gt;17&lt;/ref-type&gt;&lt;contributors&gt;&lt;authors&gt;&lt;author&gt;Mayer, Gerhard&lt;/author&gt;&lt;author&gt;Montecchi-Palazzi, Luisa&lt;/author&gt;&lt;author&gt;Ovelleiro, David&lt;/author&gt;&lt;author&gt;Jones, Andrew R.&lt;/author&gt;&lt;author&gt;Binz, Pierre-Alain&lt;/author&gt;&lt;author&gt;Deutsch, Eric W.&lt;/author&gt;&lt;author&gt;Chambers, Matthew&lt;/author&gt;&lt;author&gt;Kallhardt, Marius&lt;/author&gt;&lt;author&gt;Levander, Fredrik&lt;/author&gt;&lt;author&gt;Shofstahl, James&lt;/author&gt;&lt;author&gt;Orchard, Sandra&lt;/author&gt;&lt;author&gt;Antonio Vizcaíno, Juan&lt;/author&gt;&lt;author&gt;Hermjakob, Henning&lt;/author&gt;&lt;author&gt;Stephan, Christian&lt;/author&gt;&lt;author&gt;Meyer, Helmut E.&lt;/author&gt;&lt;author&gt;Eisenacher, Martin&lt;/author&gt;&lt;/authors&gt;&lt;/contributors&gt;&lt;titles&gt;&lt;title&gt;The HUPO proteomics standards initiative- mass spectrometry controlled vocabulary&lt;/title&gt;&lt;secondary-title&gt;Database&lt;/secondary-title&gt;&lt;/titles&gt;&lt;periodical&gt;&lt;full-title&gt;Database&lt;/full-title&gt;&lt;/periodical&gt;&lt;pages&gt;bat009-bat009&lt;/pages&gt;&lt;volume&gt;2013&lt;/volume&gt;&lt;dates&gt;&lt;year&gt;2013&lt;/year&gt;&lt;/dates&gt;&lt;urls&gt;&lt;related-urls&gt;&lt;url&gt;http://dx.doi.org/10.1093/database/bat009&lt;/url&gt;&lt;/related-urls&gt;&lt;/urls&gt;&lt;electronic-resource-num&gt;10.1093/database/bat009&lt;/electronic-resource-num&gt;&lt;/record&gt;&lt;/Cite&gt;&lt;/EndNote&gt;</w:instrText>
      </w:r>
      <w:r w:rsidRPr="001B4BDE">
        <w:rPr>
          <w:lang w:val="en-US"/>
        </w:rPr>
        <w:fldChar w:fldCharType="separate"/>
      </w:r>
      <w:r w:rsidR="00110482">
        <w:rPr>
          <w:noProof/>
          <w:lang w:val="en-US"/>
        </w:rPr>
        <w:t>[6]</w:t>
      </w:r>
      <w:r w:rsidRPr="001B4BDE">
        <w:rPr>
          <w:lang w:val="en-US"/>
        </w:rPr>
        <w:fldChar w:fldCharType="end"/>
      </w:r>
      <w:r w:rsidRPr="001B4BDE">
        <w:rPr>
          <w:lang w:val="en-US"/>
        </w:rPr>
        <w:t xml:space="preserve"> intends to allow researchers to represent many different types of proteomics data into a single format. Therefore, it can become very complex to represent some of the proteoforms. The standard is not yet published as a</w:t>
      </w:r>
      <w:r w:rsidR="00C77313" w:rsidRPr="001B4BDE">
        <w:rPr>
          <w:lang w:val="en-US"/>
        </w:rPr>
        <w:t xml:space="preserve"> formal standard from HUPO, as a consequence it will not yet be supported by the new Analysis Input of Reactome.</w:t>
      </w:r>
    </w:p>
    <w:p w14:paraId="42FDD572" w14:textId="77777777" w:rsidR="00C36C5C" w:rsidRPr="001B4BDE" w:rsidRDefault="00C36C5C" w:rsidP="00C36C5C">
      <w:pPr>
        <w:pStyle w:val="Heading4"/>
        <w:rPr>
          <w:lang w:val="en-US"/>
        </w:rPr>
      </w:pPr>
      <w:r w:rsidRPr="001B4BDE">
        <w:rPr>
          <w:lang w:val="en-US"/>
        </w:rPr>
        <w:t>GPMDB</w:t>
      </w:r>
    </w:p>
    <w:p w14:paraId="1EF26037" w14:textId="77777777" w:rsidR="00C36C5C" w:rsidRPr="001B4BDE" w:rsidRDefault="00C36C5C" w:rsidP="00C36C5C">
      <w:pPr>
        <w:pStyle w:val="Heading3"/>
        <w:rPr>
          <w:lang w:val="en-US"/>
        </w:rPr>
      </w:pPr>
      <w:r w:rsidRPr="001B4BDE">
        <w:rPr>
          <w:lang w:val="en-US"/>
        </w:rPr>
        <w:t>Search and Matching</w:t>
      </w:r>
    </w:p>
    <w:p w14:paraId="5361E3BD" w14:textId="77777777" w:rsidR="00C36C5C" w:rsidRPr="001B4BDE" w:rsidRDefault="00C36C5C" w:rsidP="00C36C5C">
      <w:pPr>
        <w:pStyle w:val="Heading4"/>
        <w:rPr>
          <w:lang w:val="en-US"/>
        </w:rPr>
      </w:pPr>
      <w:r w:rsidRPr="001B4BDE">
        <w:rPr>
          <w:lang w:val="en-US"/>
        </w:rPr>
        <w:t>Procedure</w:t>
      </w:r>
    </w:p>
    <w:p w14:paraId="6D6AA79E" w14:textId="77777777" w:rsidR="00C36C5C" w:rsidRPr="001B4BDE" w:rsidRDefault="00C36C5C" w:rsidP="00C36C5C">
      <w:pPr>
        <w:rPr>
          <w:lang w:val="en-US"/>
        </w:rPr>
      </w:pPr>
      <w:r w:rsidRPr="001B4BDE">
        <w:rPr>
          <w:lang w:val="en-US"/>
        </w:rPr>
        <w:t xml:space="preserve">First, the proteins are filtered to only those with that </w:t>
      </w:r>
      <w:proofErr w:type="spellStart"/>
      <w:r w:rsidRPr="001B4BDE">
        <w:rPr>
          <w:lang w:val="en-US"/>
        </w:rPr>
        <w:t>UniProt</w:t>
      </w:r>
      <w:proofErr w:type="spellEnd"/>
      <w:r w:rsidRPr="001B4BDE">
        <w:rPr>
          <w:lang w:val="en-US"/>
        </w:rPr>
        <w:t xml:space="preserve"> accession.</w:t>
      </w:r>
    </w:p>
    <w:p w14:paraId="2FAD500F" w14:textId="77777777" w:rsidR="00C36C5C" w:rsidRPr="001B4BDE" w:rsidRDefault="00C36C5C" w:rsidP="00C36C5C">
      <w:pPr>
        <w:rPr>
          <w:lang w:val="en-US"/>
        </w:rPr>
      </w:pPr>
      <w:r w:rsidRPr="001B4BDE">
        <w:rPr>
          <w:lang w:val="en-US"/>
        </w:rPr>
        <w:t>Second, proteins are filtered by isoform.</w:t>
      </w:r>
    </w:p>
    <w:p w14:paraId="26E52C70" w14:textId="77777777" w:rsidR="00C36C5C" w:rsidRPr="001B4BDE" w:rsidRDefault="00C36C5C" w:rsidP="00C36C5C">
      <w:pPr>
        <w:rPr>
          <w:lang w:val="en-US"/>
        </w:rPr>
      </w:pPr>
      <w:r w:rsidRPr="001B4BDE">
        <w:rPr>
          <w:lang w:val="en-US"/>
        </w:rPr>
        <w:t>Third, proteins are filtered by subsequence ranges.</w:t>
      </w:r>
    </w:p>
    <w:p w14:paraId="40E68820" w14:textId="77777777" w:rsidR="00C36C5C" w:rsidRPr="001B4BDE" w:rsidRDefault="00C36C5C" w:rsidP="00C36C5C">
      <w:pPr>
        <w:rPr>
          <w:lang w:val="en-US"/>
        </w:rPr>
      </w:pPr>
      <w:r w:rsidRPr="001B4BDE">
        <w:rPr>
          <w:lang w:val="en-US"/>
        </w:rPr>
        <w:t xml:space="preserve">Fourth, the set of </w:t>
      </w:r>
      <w:proofErr w:type="spellStart"/>
      <w:r w:rsidRPr="001B4BDE">
        <w:rPr>
          <w:lang w:val="en-US"/>
        </w:rPr>
        <w:t>ptms</w:t>
      </w:r>
      <w:proofErr w:type="spellEnd"/>
      <w:r w:rsidRPr="001B4BDE">
        <w:rPr>
          <w:lang w:val="en-US"/>
        </w:rPr>
        <w:t xml:space="preserve"> is matched.</w:t>
      </w:r>
    </w:p>
    <w:p w14:paraId="6700F962" w14:textId="77777777" w:rsidR="00C36C5C" w:rsidRPr="001B4BDE" w:rsidRDefault="00C36C5C" w:rsidP="00C36C5C">
      <w:pPr>
        <w:rPr>
          <w:lang w:val="en-US"/>
        </w:rPr>
      </w:pPr>
      <w:r w:rsidRPr="001B4BDE">
        <w:rPr>
          <w:lang w:val="en-US"/>
        </w:rPr>
        <w:t>The input type is decided using the first 5 lines of the file, without counting headers.</w:t>
      </w:r>
    </w:p>
    <w:p w14:paraId="2B6C0290" w14:textId="77777777" w:rsidR="00C36C5C" w:rsidRPr="001B4BDE" w:rsidRDefault="00C36C5C" w:rsidP="00C36C5C">
      <w:pPr>
        <w:rPr>
          <w:lang w:val="en-US"/>
        </w:rPr>
      </w:pPr>
      <w:r w:rsidRPr="001B4BDE">
        <w:rPr>
          <w:lang w:val="en-US"/>
        </w:rPr>
        <w:t xml:space="preserve">An </w:t>
      </w:r>
      <w:proofErr w:type="spellStart"/>
      <w:r w:rsidRPr="001B4BDE">
        <w:rPr>
          <w:lang w:val="en-US"/>
        </w:rPr>
        <w:t>Ensembl</w:t>
      </w:r>
      <w:proofErr w:type="spellEnd"/>
      <w:r w:rsidRPr="001B4BDE">
        <w:rPr>
          <w:lang w:val="en-US"/>
        </w:rPr>
        <w:t xml:space="preserve"> identifier will be mapped to </w:t>
      </w:r>
      <w:proofErr w:type="spellStart"/>
      <w:r w:rsidRPr="001B4BDE">
        <w:rPr>
          <w:lang w:val="en-US"/>
        </w:rPr>
        <w:t>UniProt</w:t>
      </w:r>
      <w:proofErr w:type="spellEnd"/>
      <w:r w:rsidRPr="001B4BDE">
        <w:rPr>
          <w:lang w:val="en-US"/>
        </w:rPr>
        <w:t xml:space="preserve"> accession. </w:t>
      </w:r>
      <w:proofErr w:type="spellStart"/>
      <w:r w:rsidRPr="001B4BDE">
        <w:rPr>
          <w:lang w:val="en-US"/>
        </w:rPr>
        <w:t>Ensembl</w:t>
      </w:r>
      <w:proofErr w:type="spellEnd"/>
      <w:r w:rsidRPr="001B4BDE">
        <w:rPr>
          <w:lang w:val="en-US"/>
        </w:rPr>
        <w:t xml:space="preserve"> is only allowed in the GPMDB format.</w:t>
      </w:r>
    </w:p>
    <w:p w14:paraId="69AB1F9C" w14:textId="77777777" w:rsidR="00C36C5C" w:rsidRPr="001B4BDE" w:rsidRDefault="00C36C5C" w:rsidP="00C36C5C">
      <w:pPr>
        <w:rPr>
          <w:lang w:val="en-US"/>
        </w:rPr>
      </w:pPr>
      <w:r w:rsidRPr="001B4BDE">
        <w:rPr>
          <w:lang w:val="en-US"/>
        </w:rPr>
        <w:t xml:space="preserve">PTMS are stored as radix tree leaves attributes. Save them as a sorted set ordered by mod type and then coordinate. Because PTMs with the same type appear in more than one coordinate, but, theoretically, one coordinate </w:t>
      </w:r>
      <w:proofErr w:type="spellStart"/>
      <w:r w:rsidRPr="001B4BDE">
        <w:rPr>
          <w:lang w:val="en-US"/>
        </w:rPr>
        <w:t>can not</w:t>
      </w:r>
      <w:proofErr w:type="spellEnd"/>
      <w:r w:rsidRPr="001B4BDE">
        <w:rPr>
          <w:lang w:val="en-US"/>
        </w:rPr>
        <w:t xml:space="preserve"> contain more than one PTM at once. </w:t>
      </w:r>
    </w:p>
    <w:p w14:paraId="64E88095" w14:textId="77777777" w:rsidR="00C36C5C" w:rsidRPr="001B4BDE" w:rsidRDefault="00C36C5C" w:rsidP="00C36C5C">
      <w:pPr>
        <w:rPr>
          <w:lang w:val="en-US"/>
        </w:rPr>
      </w:pPr>
      <w:r w:rsidRPr="001B4BDE">
        <w:rPr>
          <w:lang w:val="en-US"/>
        </w:rPr>
        <w:t>Sort the PTMs in the input, by mod and then by coordinate. First search for the protein accession in the radix tree. An unknown PTM coordinate is stored as null, to avoid counting the 0 in the range of near coordinates.</w:t>
      </w:r>
    </w:p>
    <w:p w14:paraId="4699B6F6" w14:textId="77777777" w:rsidR="00C36C5C" w:rsidRPr="001B4BDE" w:rsidRDefault="00C36C5C" w:rsidP="00C36C5C">
      <w:pPr>
        <w:pStyle w:val="Heading4"/>
        <w:rPr>
          <w:lang w:val="en-US"/>
        </w:rPr>
      </w:pPr>
      <w:r w:rsidRPr="001B4BDE">
        <w:rPr>
          <w:lang w:val="en-US"/>
        </w:rPr>
        <w:t>Implementation</w:t>
      </w:r>
    </w:p>
    <w:p w14:paraId="120CC540" w14:textId="77777777" w:rsidR="00C36C5C" w:rsidRPr="001B4BDE" w:rsidRDefault="00C36C5C" w:rsidP="00C36C5C">
      <w:pPr>
        <w:rPr>
          <w:lang w:val="en-US"/>
        </w:rPr>
      </w:pPr>
      <w:r w:rsidRPr="001B4BDE">
        <w:rPr>
          <w:lang w:val="en-US"/>
        </w:rPr>
        <w:t>Intermediate data structure</w:t>
      </w:r>
    </w:p>
    <w:p w14:paraId="0EF7DF7A" w14:textId="77777777" w:rsidR="00C36C5C" w:rsidRPr="001B4BDE" w:rsidRDefault="00C36C5C" w:rsidP="00C36C5C">
      <w:pPr>
        <w:rPr>
          <w:lang w:val="en-US"/>
        </w:rPr>
      </w:pPr>
    </w:p>
    <w:p w14:paraId="5644F9C6" w14:textId="77777777" w:rsidR="00C36C5C" w:rsidRPr="001B4BDE" w:rsidRDefault="00C36C5C" w:rsidP="00C36C5C">
      <w:pPr>
        <w:pStyle w:val="Heading3"/>
        <w:rPr>
          <w:lang w:val="en-US"/>
        </w:rPr>
      </w:pPr>
      <w:r w:rsidRPr="001B4BDE">
        <w:rPr>
          <w:lang w:val="en-US"/>
        </w:rPr>
        <w:t>Statistical Analysis</w:t>
      </w:r>
    </w:p>
    <w:p w14:paraId="2F2F1273" w14:textId="77777777" w:rsidR="00C36C5C" w:rsidRPr="001B4BDE" w:rsidRDefault="00C36C5C" w:rsidP="00C36C5C">
      <w:pPr>
        <w:pStyle w:val="Heading4"/>
        <w:rPr>
          <w:lang w:val="en-US"/>
        </w:rPr>
      </w:pPr>
      <w:r w:rsidRPr="001B4BDE">
        <w:rPr>
          <w:lang w:val="en-US"/>
        </w:rPr>
        <w:t>Procedures</w:t>
      </w:r>
    </w:p>
    <w:p w14:paraId="3BE3805F" w14:textId="77777777" w:rsidR="00C36C5C" w:rsidRPr="001B4BDE" w:rsidRDefault="00C36C5C" w:rsidP="00C36C5C">
      <w:pPr>
        <w:pStyle w:val="Heading4"/>
        <w:rPr>
          <w:lang w:val="en-US"/>
        </w:rPr>
      </w:pPr>
      <w:r w:rsidRPr="001B4BDE">
        <w:rPr>
          <w:lang w:val="en-US"/>
        </w:rPr>
        <w:t>Implementation</w:t>
      </w:r>
    </w:p>
    <w:p w14:paraId="21C09800" w14:textId="77777777" w:rsidR="00C36C5C" w:rsidRPr="001B4BDE" w:rsidRDefault="00C36C5C" w:rsidP="007475D6">
      <w:pPr>
        <w:rPr>
          <w:lang w:val="en-US"/>
        </w:rPr>
      </w:pPr>
    </w:p>
    <w:p w14:paraId="74940985" w14:textId="77777777" w:rsidR="00C36C5C" w:rsidRPr="001B4BDE" w:rsidRDefault="00C36C5C" w:rsidP="007475D6">
      <w:pPr>
        <w:rPr>
          <w:lang w:val="en-US"/>
        </w:rPr>
      </w:pPr>
    </w:p>
    <w:p w14:paraId="6E3E2521" w14:textId="77777777" w:rsidR="001F1890" w:rsidRPr="001B4BDE" w:rsidRDefault="001F1890" w:rsidP="007475D6">
      <w:pPr>
        <w:pStyle w:val="Heading1"/>
        <w:rPr>
          <w:lang w:val="en-US"/>
        </w:rPr>
      </w:pPr>
      <w:r w:rsidRPr="001B4BDE">
        <w:rPr>
          <w:lang w:val="en-US"/>
        </w:rPr>
        <w:t>Results</w:t>
      </w:r>
    </w:p>
    <w:p w14:paraId="61235FE4" w14:textId="77777777" w:rsidR="00C36C5C" w:rsidRPr="001B4BDE" w:rsidRDefault="00C36C5C" w:rsidP="00C36C5C">
      <w:pPr>
        <w:rPr>
          <w:lang w:val="en-US"/>
        </w:rPr>
      </w:pPr>
      <w:r w:rsidRPr="001B4BDE">
        <w:rPr>
          <w:lang w:val="en-US"/>
        </w:rPr>
        <w:t>Improvements over the previous version</w:t>
      </w:r>
    </w:p>
    <w:p w14:paraId="2522A63D" w14:textId="77777777" w:rsidR="00C36C5C" w:rsidRPr="001B4BDE" w:rsidRDefault="00C36C5C" w:rsidP="00C36C5C">
      <w:pPr>
        <w:rPr>
          <w:lang w:val="en-US"/>
        </w:rPr>
      </w:pPr>
      <w:r w:rsidRPr="001B4BDE">
        <w:rPr>
          <w:lang w:val="en-US"/>
        </w:rPr>
        <w:t>* Use Google Guava Stopwatch class to measure input preprocessing performance.</w:t>
      </w:r>
    </w:p>
    <w:p w14:paraId="3D504807" w14:textId="77777777" w:rsidR="00C36C5C" w:rsidRPr="001B4BDE" w:rsidRDefault="00C36C5C" w:rsidP="00C36C5C">
      <w:pPr>
        <w:rPr>
          <w:lang w:val="en-US"/>
        </w:rPr>
      </w:pPr>
      <w:r w:rsidRPr="001B4BDE">
        <w:rPr>
          <w:lang w:val="en-US"/>
        </w:rPr>
        <w:t xml:space="preserve">    </w:t>
      </w:r>
    </w:p>
    <w:p w14:paraId="4BE81487" w14:textId="77777777" w:rsidR="00C36C5C" w:rsidRPr="001B4BDE" w:rsidRDefault="00C36C5C" w:rsidP="00C36C5C">
      <w:pPr>
        <w:rPr>
          <w:lang w:val="en-US"/>
        </w:rPr>
      </w:pPr>
      <w:r w:rsidRPr="001B4BDE">
        <w:rPr>
          <w:lang w:val="en-US"/>
        </w:rPr>
        <w:t xml:space="preserve">    It is based on the </w:t>
      </w:r>
      <w:proofErr w:type="spellStart"/>
      <w:r w:rsidRPr="001B4BDE">
        <w:rPr>
          <w:lang w:val="en-US"/>
        </w:rPr>
        <w:t>System.nanoTime</w:t>
      </w:r>
      <w:proofErr w:type="spellEnd"/>
      <w:r w:rsidRPr="001B4BDE">
        <w:rPr>
          <w:lang w:val="en-US"/>
        </w:rPr>
        <w:t xml:space="preserve">(), instead of </w:t>
      </w:r>
      <w:proofErr w:type="spellStart"/>
      <w:r w:rsidRPr="001B4BDE">
        <w:rPr>
          <w:lang w:val="en-US"/>
        </w:rPr>
        <w:t>System.currentTimeMillis</w:t>
      </w:r>
      <w:proofErr w:type="spellEnd"/>
      <w:r w:rsidRPr="001B4BDE">
        <w:rPr>
          <w:lang w:val="en-US"/>
        </w:rPr>
        <w:t xml:space="preserve">(), </w:t>
      </w:r>
    </w:p>
    <w:p w14:paraId="21684CAC" w14:textId="77777777" w:rsidR="00C36C5C" w:rsidRPr="001B4BDE" w:rsidRDefault="00C36C5C" w:rsidP="00C36C5C">
      <w:pPr>
        <w:rPr>
          <w:lang w:val="en-US"/>
        </w:rPr>
      </w:pPr>
      <w:r w:rsidRPr="001B4BDE">
        <w:rPr>
          <w:lang w:val="en-US"/>
        </w:rPr>
        <w:t xml:space="preserve">    which measures the elapsed wall-clock time. In contrast, </w:t>
      </w:r>
      <w:proofErr w:type="spellStart"/>
      <w:r w:rsidRPr="001B4BDE">
        <w:rPr>
          <w:lang w:val="en-US"/>
        </w:rPr>
        <w:t>System.nanoTime</w:t>
      </w:r>
      <w:proofErr w:type="spellEnd"/>
      <w:r w:rsidRPr="001B4BDE">
        <w:rPr>
          <w:lang w:val="en-US"/>
        </w:rPr>
        <w:t xml:space="preserve">() returns the current value of the most </w:t>
      </w:r>
    </w:p>
    <w:p w14:paraId="39521CDB" w14:textId="77777777" w:rsidR="00C36C5C" w:rsidRPr="001B4BDE" w:rsidRDefault="00C36C5C" w:rsidP="00C36C5C">
      <w:pPr>
        <w:rPr>
          <w:lang w:val="en-US"/>
        </w:rPr>
      </w:pPr>
      <w:r w:rsidRPr="001B4BDE">
        <w:rPr>
          <w:lang w:val="en-US"/>
        </w:rPr>
        <w:t xml:space="preserve">    precise available system timer, which is specifically developed to measure elapsed time.</w:t>
      </w:r>
    </w:p>
    <w:p w14:paraId="1E29C425" w14:textId="77777777" w:rsidR="00C36C5C" w:rsidRPr="001B4BDE" w:rsidRDefault="00C36C5C" w:rsidP="00C36C5C">
      <w:pPr>
        <w:rPr>
          <w:lang w:val="en-US"/>
        </w:rPr>
      </w:pPr>
      <w:r w:rsidRPr="001B4BDE">
        <w:rPr>
          <w:lang w:val="en-US"/>
        </w:rPr>
        <w:t xml:space="preserve">    </w:t>
      </w:r>
    </w:p>
    <w:p w14:paraId="435676F7" w14:textId="77777777" w:rsidR="00C36C5C" w:rsidRPr="001B4BDE" w:rsidRDefault="00C36C5C" w:rsidP="00C36C5C">
      <w:pPr>
        <w:rPr>
          <w:lang w:val="en-US"/>
        </w:rPr>
      </w:pPr>
      <w:r w:rsidRPr="001B4BDE">
        <w:rPr>
          <w:lang w:val="en-US"/>
        </w:rPr>
        <w:t xml:space="preserve"> * Faster reading of expression input.</w:t>
      </w:r>
    </w:p>
    <w:p w14:paraId="671EAC0F" w14:textId="77777777" w:rsidR="00C36C5C" w:rsidRPr="001B4BDE" w:rsidRDefault="00C36C5C" w:rsidP="00C36C5C">
      <w:pPr>
        <w:rPr>
          <w:lang w:val="en-US"/>
        </w:rPr>
      </w:pPr>
      <w:r w:rsidRPr="001B4BDE">
        <w:rPr>
          <w:lang w:val="en-US"/>
        </w:rPr>
        <w:t xml:space="preserve">  </w:t>
      </w:r>
    </w:p>
    <w:p w14:paraId="1EBB9C7C" w14:textId="77777777" w:rsidR="00C36C5C" w:rsidRPr="001B4BDE" w:rsidRDefault="00C36C5C" w:rsidP="00C36C5C">
      <w:pPr>
        <w:rPr>
          <w:lang w:val="en-US"/>
        </w:rPr>
      </w:pPr>
      <w:r w:rsidRPr="001B4BDE">
        <w:rPr>
          <w:lang w:val="en-US"/>
        </w:rPr>
        <w:t xml:space="preserve">  Traverse the input fewer times. Currently, it is traversing all input at least 3 times using:</w:t>
      </w:r>
    </w:p>
    <w:p w14:paraId="1E6EFD24" w14:textId="77777777" w:rsidR="00C36C5C" w:rsidRPr="001B4BDE" w:rsidRDefault="00C36C5C" w:rsidP="00C36C5C">
      <w:pPr>
        <w:rPr>
          <w:lang w:val="en-US"/>
        </w:rPr>
      </w:pPr>
      <w:r w:rsidRPr="001B4BDE">
        <w:rPr>
          <w:lang w:val="en-US"/>
        </w:rPr>
        <w:t xml:space="preserve"> split, </w:t>
      </w:r>
      <w:proofErr w:type="spellStart"/>
      <w:r w:rsidRPr="001B4BDE">
        <w:rPr>
          <w:lang w:val="en-US"/>
        </w:rPr>
        <w:t>replaceAll</w:t>
      </w:r>
      <w:proofErr w:type="spellEnd"/>
      <w:r w:rsidRPr="001B4BDE">
        <w:rPr>
          <w:lang w:val="en-US"/>
        </w:rPr>
        <w:t xml:space="preserve">, and </w:t>
      </w:r>
      <w:proofErr w:type="spellStart"/>
      <w:r w:rsidRPr="001B4BDE">
        <w:rPr>
          <w:lang w:val="en-US"/>
        </w:rPr>
        <w:t>StringTokenizer</w:t>
      </w:r>
      <w:proofErr w:type="spellEnd"/>
      <w:r w:rsidRPr="001B4BDE">
        <w:rPr>
          <w:lang w:val="en-US"/>
        </w:rPr>
        <w:t xml:space="preserve">. </w:t>
      </w:r>
    </w:p>
    <w:p w14:paraId="22F21B7B" w14:textId="77777777" w:rsidR="00C36C5C" w:rsidRPr="001B4BDE" w:rsidRDefault="00C36C5C" w:rsidP="00C36C5C">
      <w:pPr>
        <w:rPr>
          <w:lang w:val="en-US"/>
        </w:rPr>
      </w:pPr>
      <w:r w:rsidRPr="001B4BDE">
        <w:rPr>
          <w:lang w:val="en-US"/>
        </w:rPr>
        <w:t xml:space="preserve"> </w:t>
      </w:r>
    </w:p>
    <w:p w14:paraId="3D150983" w14:textId="77777777" w:rsidR="00C36C5C" w:rsidRPr="001B4BDE" w:rsidRDefault="00C36C5C" w:rsidP="00C36C5C">
      <w:pPr>
        <w:rPr>
          <w:lang w:val="en-US"/>
        </w:rPr>
      </w:pPr>
      <w:r w:rsidRPr="001B4BDE">
        <w:rPr>
          <w:lang w:val="en-US"/>
        </w:rPr>
        <w:t xml:space="preserve"> * Added possibility to specify proteoforms.</w:t>
      </w:r>
    </w:p>
    <w:p w14:paraId="6B1AB988" w14:textId="77777777" w:rsidR="00C36C5C" w:rsidRPr="001B4BDE" w:rsidRDefault="00C36C5C" w:rsidP="00C36C5C">
      <w:pPr>
        <w:rPr>
          <w:lang w:val="en-US"/>
        </w:rPr>
      </w:pPr>
      <w:r w:rsidRPr="001B4BDE">
        <w:rPr>
          <w:lang w:val="en-US"/>
        </w:rPr>
        <w:t xml:space="preserve">    * Add support for PEFF format.</w:t>
      </w:r>
    </w:p>
    <w:p w14:paraId="7B4C9987" w14:textId="77777777" w:rsidR="00C36C5C" w:rsidRPr="001B4BDE" w:rsidRDefault="00C36C5C" w:rsidP="00C36C5C">
      <w:pPr>
        <w:rPr>
          <w:lang w:val="en-US"/>
        </w:rPr>
      </w:pPr>
      <w:r w:rsidRPr="001B4BDE">
        <w:rPr>
          <w:lang w:val="en-US"/>
        </w:rPr>
        <w:t xml:space="preserve">    * Added support for Protein Ontology (PRO) format.</w:t>
      </w:r>
    </w:p>
    <w:p w14:paraId="44AACB73" w14:textId="77777777" w:rsidR="00C36C5C" w:rsidRPr="001B4BDE" w:rsidRDefault="00C36C5C" w:rsidP="00C36C5C">
      <w:pPr>
        <w:rPr>
          <w:lang w:val="en-US"/>
        </w:rPr>
      </w:pPr>
      <w:r w:rsidRPr="001B4BDE">
        <w:rPr>
          <w:lang w:val="en-US"/>
        </w:rPr>
        <w:t xml:space="preserve">    * Added support for a simple custom proteoform format.</w:t>
      </w:r>
    </w:p>
    <w:p w14:paraId="674BDAE9" w14:textId="77777777" w:rsidR="00C36C5C" w:rsidRPr="001B4BDE" w:rsidRDefault="00C36C5C" w:rsidP="00C36C5C">
      <w:pPr>
        <w:rPr>
          <w:lang w:val="en-US"/>
        </w:rPr>
      </w:pPr>
    </w:p>
    <w:p w14:paraId="6419F834" w14:textId="77777777" w:rsidR="001F1890" w:rsidRPr="001B4BDE" w:rsidRDefault="001F1890" w:rsidP="007475D6">
      <w:pPr>
        <w:pStyle w:val="Heading1"/>
        <w:rPr>
          <w:lang w:val="en-US"/>
        </w:rPr>
      </w:pPr>
      <w:r w:rsidRPr="001B4BDE">
        <w:rPr>
          <w:lang w:val="en-US"/>
        </w:rPr>
        <w:t>Conclusions</w:t>
      </w:r>
    </w:p>
    <w:p w14:paraId="5353E1BE" w14:textId="77777777" w:rsidR="001F1890" w:rsidRPr="001B4BDE" w:rsidRDefault="001F1890" w:rsidP="001F1890">
      <w:pPr>
        <w:rPr>
          <w:lang w:val="en-US"/>
        </w:rPr>
      </w:pPr>
    </w:p>
    <w:p w14:paraId="540823B8" w14:textId="77777777" w:rsidR="001F1890" w:rsidRPr="001B4BDE" w:rsidRDefault="001F1890" w:rsidP="001F1890">
      <w:pPr>
        <w:rPr>
          <w:lang w:val="en-US"/>
        </w:rPr>
      </w:pPr>
    </w:p>
    <w:p w14:paraId="574F20AF" w14:textId="77777777" w:rsidR="001F1890" w:rsidRPr="001B4BDE" w:rsidRDefault="001F1890" w:rsidP="001F1890">
      <w:pPr>
        <w:rPr>
          <w:lang w:val="en-US"/>
        </w:rPr>
      </w:pPr>
    </w:p>
    <w:p w14:paraId="11A5C76C" w14:textId="77777777" w:rsidR="00271254" w:rsidRPr="001B4BDE" w:rsidRDefault="00D7795C" w:rsidP="00D7795C">
      <w:pPr>
        <w:pStyle w:val="Heading1"/>
        <w:rPr>
          <w:lang w:val="en-US"/>
        </w:rPr>
      </w:pPr>
      <w:r w:rsidRPr="001B4BDE">
        <w:rPr>
          <w:lang w:val="en-US"/>
        </w:rPr>
        <w:t>Future additions</w:t>
      </w:r>
    </w:p>
    <w:p w14:paraId="1FE038A7" w14:textId="70F90816" w:rsidR="00D7795C" w:rsidRPr="001B4BDE" w:rsidRDefault="00D7795C" w:rsidP="001F1890">
      <w:pPr>
        <w:rPr>
          <w:lang w:val="en-US"/>
        </w:rPr>
      </w:pPr>
      <w:r w:rsidRPr="001B4BDE">
        <w:rPr>
          <w:lang w:val="en-US"/>
        </w:rPr>
        <w:t xml:space="preserve">We plan to add support for peptides as input. A first stage considers all the available tryptic and </w:t>
      </w:r>
      <w:proofErr w:type="spellStart"/>
      <w:r w:rsidRPr="001B4BDE">
        <w:rPr>
          <w:lang w:val="en-US"/>
        </w:rPr>
        <w:t>nontryptic</w:t>
      </w:r>
      <w:proofErr w:type="spellEnd"/>
      <w:r w:rsidRPr="001B4BDE">
        <w:rPr>
          <w:lang w:val="en-US"/>
        </w:rPr>
        <w:t xml:space="preserve"> peptides available at the PRIDE</w:t>
      </w:r>
      <w:r w:rsidRPr="001B4BDE">
        <w:rPr>
          <w:lang w:val="en-US"/>
        </w:rPr>
        <w:fldChar w:fldCharType="begin"/>
      </w:r>
      <w:r w:rsidR="00110482">
        <w:rPr>
          <w:lang w:val="en-US"/>
        </w:rPr>
        <w:instrText xml:space="preserve"> ADDIN EN.CITE &lt;EndNote&gt;&lt;Cite&gt;&lt;Author&gt;Vizcaíno&lt;/Author&gt;&lt;Year&gt;2016&lt;/Year&gt;&lt;RecNum&gt;70&lt;/RecNum&gt;&lt;DisplayText&gt;[7]&lt;/DisplayText&gt;&lt;record&gt;&lt;rec-number&gt;70&lt;/rec-number&gt;&lt;foreign-keys&gt;&lt;key app="EN" db-id="vw5w5prezvdevhedzvjv0ssoea0xsads2vv9" timestamp="1510836798"&gt;70&lt;/key&gt;&lt;/foreign-keys&gt;&lt;ref-type name="Journal Article"&gt;17&lt;/ref-type&gt;&lt;contributors&gt;&lt;authors&gt;&lt;author&gt;Vizcaíno, Juan Antonio&lt;/author&gt;&lt;author&gt;Csordas, Attila&lt;/author&gt;&lt;author&gt;del-Toro, Noemi&lt;/author&gt;&lt;author&gt;Dianes, José A.&lt;/author&gt;&lt;author&gt;Griss, Johannes&lt;/author&gt;&lt;author&gt;Lavidas, Ilias&lt;/author&gt;&lt;author&gt;Mayer, Gerhard&lt;/author&gt;&lt;author&gt;Perez-Riverol, Yasset&lt;/author&gt;&lt;author&gt;Reisinger, Florian&lt;/author&gt;&lt;author&gt;Ternent, Tobias&lt;/author&gt;&lt;author&gt;Xu, Qing-Wei&lt;/author&gt;&lt;author&gt;Wang, Rui&lt;/author&gt;&lt;author&gt;Hermjakob, Henning&lt;/author&gt;&lt;/authors&gt;&lt;/contributors&gt;&lt;titles&gt;&lt;title&gt;2016 update of the PRIDE database and its related tools&lt;/title&gt;&lt;secondary-title&gt;Nucleic Acids Research&lt;/secondary-title&gt;&lt;/titles&gt;&lt;periodical&gt;&lt;full-title&gt;Nucleic Acids Research&lt;/full-title&gt;&lt;/periodical&gt;&lt;pages&gt;D447-D456&lt;/pages&gt;&lt;volume&gt;44&lt;/volume&gt;&lt;number&gt;D1&lt;/number&gt;&lt;dates&gt;&lt;year&gt;2016&lt;/year&gt;&lt;/dates&gt;&lt;isbn&gt;0305-1048&lt;/isbn&gt;&lt;urls&gt;&lt;related-urls&gt;&lt;url&gt;http://dx.doi.org/10.1093/nar/gkv1145&lt;/url&gt;&lt;/related-urls&gt;&lt;/urls&gt;&lt;electronic-resource-num&gt;10.1093/nar/gkv1145&lt;/electronic-resource-num&gt;&lt;/record&gt;&lt;/Cite&gt;&lt;/EndNote&gt;</w:instrText>
      </w:r>
      <w:r w:rsidRPr="001B4BDE">
        <w:rPr>
          <w:lang w:val="en-US"/>
        </w:rPr>
        <w:fldChar w:fldCharType="separate"/>
      </w:r>
      <w:r w:rsidR="00110482">
        <w:rPr>
          <w:noProof/>
          <w:lang w:val="en-US"/>
        </w:rPr>
        <w:t>[7]</w:t>
      </w:r>
      <w:r w:rsidRPr="001B4BDE">
        <w:rPr>
          <w:lang w:val="en-US"/>
        </w:rPr>
        <w:fldChar w:fldCharType="end"/>
      </w:r>
      <w:r w:rsidRPr="001B4BDE">
        <w:rPr>
          <w:lang w:val="en-US"/>
        </w:rPr>
        <w:t xml:space="preserve"> repository of </w:t>
      </w:r>
      <w:proofErr w:type="spellStart"/>
      <w:r w:rsidRPr="001B4BDE">
        <w:rPr>
          <w:lang w:val="en-US"/>
        </w:rPr>
        <w:t>ProteomeTools</w:t>
      </w:r>
      <w:proofErr w:type="spellEnd"/>
      <w:r w:rsidRPr="001B4BDE">
        <w:rPr>
          <w:lang w:val="en-US"/>
        </w:rPr>
        <w:fldChar w:fldCharType="begin"/>
      </w:r>
      <w:r w:rsidR="00110482">
        <w:rPr>
          <w:lang w:val="en-US"/>
        </w:rPr>
        <w:instrText xml:space="preserve"> ADDIN EN.CITE &lt;EndNote&gt;&lt;Cite&gt;&lt;Author&gt;Zolg&lt;/Author&gt;&lt;Year&gt;2017&lt;/Year&gt;&lt;RecNum&gt;69&lt;/RecNum&gt;&lt;DisplayText&gt;[8]&lt;/DisplayText&gt;&lt;record&gt;&lt;rec-number&gt;69&lt;/rec-number&gt;&lt;foreign-keys&gt;&lt;key app="EN" db-id="vw5w5prezvdevhedzvjv0ssoea0xsads2vv9" timestamp="1510332231"&gt;69&lt;/key&gt;&lt;/foreign-keys&gt;&lt;ref-type name="Journal Article"&gt;17&lt;/ref-type&gt;&lt;contributors&gt;&lt;authors&gt;&lt;author&gt;Zolg, Daniel P.&lt;/author&gt;&lt;author&gt;Wilhelm, Mathias&lt;/author&gt;&lt;author&gt;Schnatbaum, Karsten&lt;/author&gt;&lt;author&gt;Zerweck, Johannes&lt;/author&gt;&lt;author&gt;Knaute, Tobias&lt;/author&gt;&lt;author&gt;Delanghe, Bernard&lt;/author&gt;&lt;author&gt;Bailey, Derek J.&lt;/author&gt;&lt;author&gt;Gessulat, Siegfried&lt;/author&gt;&lt;author&gt;Ehrlich, Hans-Christian&lt;/author&gt;&lt;author&gt;Weininger, Maximilian&lt;/author&gt;&lt;author&gt;Yu, Peng&lt;/author&gt;&lt;author&gt;Schlegl, Judith&lt;/author&gt;&lt;author&gt;Kramer, Karl&lt;/author&gt;&lt;author&gt;Schmidt, Tobias&lt;/author&gt;&lt;author&gt;Kusebauch, Ulrike&lt;/author&gt;&lt;author&gt;Deutsch, Eric W.&lt;/author&gt;&lt;author&gt;Aebersold, Ruedi&lt;/author&gt;&lt;author&gt;Moritz, Robert L.&lt;/author&gt;&lt;author&gt;Wenschuh, Holger&lt;/author&gt;&lt;author&gt;Moehring, Thomas&lt;/author&gt;&lt;author&gt;Aiche, Stephan&lt;/author&gt;&lt;author&gt;Huhmer, Andreas&lt;/author&gt;&lt;author&gt;Reimer, Ulf&lt;/author&gt;&lt;author&gt;Kuster, Bernhard&lt;/author&gt;&lt;/authors&gt;&lt;/contributors&gt;&lt;titles&gt;&lt;title&gt;Building ProteomeTools based on a complete synthetic human proteome&lt;/title&gt;&lt;secondary-title&gt;Nat Meth&lt;/secondary-title&gt;&lt;/titles&gt;&lt;periodical&gt;&lt;full-title&gt;Nat Meth&lt;/full-title&gt;&lt;/periodical&gt;&lt;pages&gt;259-262&lt;/pages&gt;&lt;volume&gt;14&lt;/volume&gt;&lt;number&gt;3&lt;/number&gt;&lt;dates&gt;&lt;year&gt;2017&lt;/year&gt;&lt;pub-dates&gt;&lt;date&gt;03//print&lt;/date&gt;&lt;/pub-dates&gt;&lt;/dates&gt;&lt;publisher&gt;Nature Publishing Group, a division of Macmillan Publishers Limited. All Rights Reserved.&lt;/publisher&gt;&lt;isbn&gt;1548-7091&lt;/isbn&gt;&lt;work-type&gt;Brief Communication&lt;/work-type&gt;&lt;urls&gt;&lt;related-urls&gt;&lt;url&gt;http://dx.doi.org/10.1038/nmeth.4153&lt;/url&gt;&lt;/related-urls&gt;&lt;/urls&gt;&lt;electronic-resource-num&gt;10.1038/nmeth.4153&amp;#xD;http://www.nature.com/nmeth/journal/v14/n3/abs/nmeth.4153.html#supplementary-information&lt;/electronic-resource-num&gt;&lt;/record&gt;&lt;/Cite&gt;&lt;/EndNote&gt;</w:instrText>
      </w:r>
      <w:r w:rsidRPr="001B4BDE">
        <w:rPr>
          <w:lang w:val="en-US"/>
        </w:rPr>
        <w:fldChar w:fldCharType="separate"/>
      </w:r>
      <w:r w:rsidR="00110482">
        <w:rPr>
          <w:noProof/>
          <w:lang w:val="en-US"/>
        </w:rPr>
        <w:t>[8]</w:t>
      </w:r>
      <w:r w:rsidRPr="001B4BDE">
        <w:rPr>
          <w:lang w:val="en-US"/>
        </w:rPr>
        <w:fldChar w:fldCharType="end"/>
      </w:r>
      <w:r w:rsidRPr="001B4BDE">
        <w:rPr>
          <w:lang w:val="en-US"/>
        </w:rPr>
        <w:t>. The set</w:t>
      </w:r>
    </w:p>
    <w:p w14:paraId="77EA1DE8" w14:textId="77777777" w:rsidR="00D7795C" w:rsidRPr="001B4BDE" w:rsidRDefault="00D7795C">
      <w:pPr>
        <w:rPr>
          <w:rFonts w:asciiTheme="majorHAnsi" w:eastAsiaTheme="majorEastAsia" w:hAnsiTheme="majorHAnsi" w:cstheme="majorBidi"/>
          <w:color w:val="2F5496" w:themeColor="accent1" w:themeShade="BF"/>
          <w:sz w:val="32"/>
          <w:szCs w:val="32"/>
          <w:lang w:val="en-US"/>
        </w:rPr>
      </w:pPr>
      <w:r w:rsidRPr="001B4BDE">
        <w:rPr>
          <w:lang w:val="en-US"/>
        </w:rPr>
        <w:br w:type="page"/>
      </w:r>
    </w:p>
    <w:p w14:paraId="6B8A32CF" w14:textId="77777777" w:rsidR="001F1890" w:rsidRPr="001B4BDE" w:rsidRDefault="001F1890" w:rsidP="00C36C5C">
      <w:pPr>
        <w:pStyle w:val="Heading1"/>
        <w:rPr>
          <w:lang w:val="en-US"/>
        </w:rPr>
      </w:pPr>
      <w:r w:rsidRPr="001B4BDE">
        <w:rPr>
          <w:lang w:val="en-US"/>
        </w:rPr>
        <w:t>References</w:t>
      </w:r>
    </w:p>
    <w:p w14:paraId="5C5D5E64" w14:textId="77777777" w:rsidR="00110482" w:rsidRPr="002235F6" w:rsidRDefault="00545F4A" w:rsidP="00110482">
      <w:pPr>
        <w:pStyle w:val="EndNoteBibliography"/>
        <w:spacing w:after="0"/>
        <w:ind w:left="720" w:hanging="720"/>
        <w:rPr>
          <w:lang w:val="en-US"/>
        </w:rPr>
      </w:pPr>
      <w:r w:rsidRPr="001B4BDE">
        <w:rPr>
          <w:lang w:val="en-US"/>
        </w:rPr>
        <w:fldChar w:fldCharType="begin"/>
      </w:r>
      <w:r w:rsidRPr="001B4BDE">
        <w:rPr>
          <w:lang w:val="en-US"/>
        </w:rPr>
        <w:instrText xml:space="preserve"> ADDIN EN.REFLIST </w:instrText>
      </w:r>
      <w:r w:rsidRPr="001B4BDE">
        <w:rPr>
          <w:lang w:val="en-US"/>
        </w:rPr>
        <w:fldChar w:fldCharType="separate"/>
      </w:r>
      <w:r w:rsidR="00110482" w:rsidRPr="002235F6">
        <w:rPr>
          <w:lang w:val="en-US"/>
        </w:rPr>
        <w:t>1.</w:t>
      </w:r>
      <w:r w:rsidR="00110482" w:rsidRPr="002235F6">
        <w:rPr>
          <w:lang w:val="en-US"/>
        </w:rPr>
        <w:tab/>
        <w:t xml:space="preserve">The UniProt, C., </w:t>
      </w:r>
      <w:r w:rsidR="00110482" w:rsidRPr="002235F6">
        <w:rPr>
          <w:i/>
          <w:lang w:val="en-US"/>
        </w:rPr>
        <w:t>UniProt: the universal protein knowledgebase.</w:t>
      </w:r>
      <w:r w:rsidR="00110482" w:rsidRPr="002235F6">
        <w:rPr>
          <w:lang w:val="en-US"/>
        </w:rPr>
        <w:t xml:space="preserve"> Nucleic Acids Res, 2017. </w:t>
      </w:r>
      <w:r w:rsidR="00110482" w:rsidRPr="002235F6">
        <w:rPr>
          <w:b/>
          <w:lang w:val="en-US"/>
        </w:rPr>
        <w:t>45</w:t>
      </w:r>
      <w:r w:rsidR="00110482" w:rsidRPr="002235F6">
        <w:rPr>
          <w:lang w:val="en-US"/>
        </w:rPr>
        <w:t>(D1): p. D158-D169.</w:t>
      </w:r>
    </w:p>
    <w:p w14:paraId="2C0A8AE6" w14:textId="77777777" w:rsidR="00110482" w:rsidRPr="002235F6" w:rsidRDefault="00110482" w:rsidP="00110482">
      <w:pPr>
        <w:pStyle w:val="EndNoteBibliography"/>
        <w:spacing w:after="0"/>
        <w:ind w:left="720" w:hanging="720"/>
        <w:rPr>
          <w:lang w:val="en-US"/>
        </w:rPr>
      </w:pPr>
      <w:r w:rsidRPr="002235F6">
        <w:rPr>
          <w:lang w:val="en-US"/>
        </w:rPr>
        <w:t>2.</w:t>
      </w:r>
      <w:r w:rsidRPr="002235F6">
        <w:rPr>
          <w:lang w:val="en-US"/>
        </w:rPr>
        <w:tab/>
        <w:t xml:space="preserve">Aken, B.L., et al., </w:t>
      </w:r>
      <w:r w:rsidRPr="002235F6">
        <w:rPr>
          <w:i/>
          <w:lang w:val="en-US"/>
        </w:rPr>
        <w:t>The Ensembl gene annotation system.</w:t>
      </w:r>
      <w:r w:rsidRPr="002235F6">
        <w:rPr>
          <w:lang w:val="en-US"/>
        </w:rPr>
        <w:t xml:space="preserve"> Database, 2016. </w:t>
      </w:r>
      <w:r w:rsidRPr="002235F6">
        <w:rPr>
          <w:b/>
          <w:lang w:val="en-US"/>
        </w:rPr>
        <w:t>2016</w:t>
      </w:r>
      <w:r w:rsidRPr="002235F6">
        <w:rPr>
          <w:lang w:val="en-US"/>
        </w:rPr>
        <w:t>: p. baw093-baw093.</w:t>
      </w:r>
    </w:p>
    <w:p w14:paraId="30EE155A" w14:textId="77777777" w:rsidR="00110482" w:rsidRPr="002235F6" w:rsidRDefault="00110482" w:rsidP="00110482">
      <w:pPr>
        <w:pStyle w:val="EndNoteBibliography"/>
        <w:spacing w:after="0"/>
        <w:ind w:left="720" w:hanging="720"/>
        <w:rPr>
          <w:lang w:val="en-US"/>
        </w:rPr>
      </w:pPr>
      <w:r w:rsidRPr="002235F6">
        <w:rPr>
          <w:lang w:val="en-US"/>
        </w:rPr>
        <w:t>3.</w:t>
      </w:r>
      <w:r w:rsidRPr="002235F6">
        <w:rPr>
          <w:lang w:val="en-US"/>
        </w:rPr>
        <w:tab/>
        <w:t xml:space="preserve">Montecchi-Palazzi, L., et al., </w:t>
      </w:r>
      <w:r w:rsidRPr="002235F6">
        <w:rPr>
          <w:i/>
          <w:lang w:val="en-US"/>
        </w:rPr>
        <w:t>The PSI-MOD community standard for representation of protein modification data.</w:t>
      </w:r>
      <w:r w:rsidRPr="002235F6">
        <w:rPr>
          <w:lang w:val="en-US"/>
        </w:rPr>
        <w:t xml:space="preserve"> Nat Biotechnol, 2008. </w:t>
      </w:r>
      <w:r w:rsidRPr="002235F6">
        <w:rPr>
          <w:b/>
          <w:lang w:val="en-US"/>
        </w:rPr>
        <w:t>26</w:t>
      </w:r>
      <w:r w:rsidRPr="002235F6">
        <w:rPr>
          <w:lang w:val="en-US"/>
        </w:rPr>
        <w:t>(8): p. 864-6.</w:t>
      </w:r>
    </w:p>
    <w:p w14:paraId="34511DB3" w14:textId="77777777" w:rsidR="00110482" w:rsidRPr="002235F6" w:rsidRDefault="00110482" w:rsidP="00110482">
      <w:pPr>
        <w:pStyle w:val="EndNoteBibliography"/>
        <w:spacing w:after="0"/>
        <w:ind w:left="720" w:hanging="720"/>
        <w:rPr>
          <w:lang w:val="en-US"/>
        </w:rPr>
      </w:pPr>
      <w:r w:rsidRPr="002235F6">
        <w:rPr>
          <w:lang w:val="en-US"/>
        </w:rPr>
        <w:t>4.</w:t>
      </w:r>
      <w:r w:rsidRPr="002235F6">
        <w:rPr>
          <w:lang w:val="en-US"/>
        </w:rPr>
        <w:tab/>
        <w:t xml:space="preserve">Fabregat, A., et al., </w:t>
      </w:r>
      <w:r w:rsidRPr="002235F6">
        <w:rPr>
          <w:i/>
          <w:lang w:val="en-US"/>
        </w:rPr>
        <w:t>The Reactome pathway Knowledgebase.</w:t>
      </w:r>
      <w:r w:rsidRPr="002235F6">
        <w:rPr>
          <w:lang w:val="en-US"/>
        </w:rPr>
        <w:t xml:space="preserve"> Nucleic Acids Research, 2016. </w:t>
      </w:r>
      <w:r w:rsidRPr="002235F6">
        <w:rPr>
          <w:b/>
          <w:lang w:val="en-US"/>
        </w:rPr>
        <w:t>44</w:t>
      </w:r>
      <w:r w:rsidRPr="002235F6">
        <w:rPr>
          <w:lang w:val="en-US"/>
        </w:rPr>
        <w:t>(Database issue): p. D481-D487.</w:t>
      </w:r>
    </w:p>
    <w:p w14:paraId="6EAF25D5" w14:textId="77777777" w:rsidR="00110482" w:rsidRPr="002235F6" w:rsidRDefault="00110482" w:rsidP="00110482">
      <w:pPr>
        <w:pStyle w:val="EndNoteBibliography"/>
        <w:spacing w:after="0"/>
        <w:ind w:left="720" w:hanging="720"/>
        <w:rPr>
          <w:lang w:val="en-US"/>
        </w:rPr>
      </w:pPr>
      <w:r w:rsidRPr="002235F6">
        <w:rPr>
          <w:lang w:val="en-US"/>
        </w:rPr>
        <w:t>5.</w:t>
      </w:r>
      <w:r w:rsidRPr="002235F6">
        <w:rPr>
          <w:lang w:val="en-US"/>
        </w:rPr>
        <w:tab/>
        <w:t xml:space="preserve">Natale, D.A., et al., </w:t>
      </w:r>
      <w:r w:rsidRPr="002235F6">
        <w:rPr>
          <w:i/>
          <w:lang w:val="en-US"/>
        </w:rPr>
        <w:t>Protein Ontology (PRO): enhancing and scaling up the representation of protein entities.</w:t>
      </w:r>
      <w:r w:rsidRPr="002235F6">
        <w:rPr>
          <w:lang w:val="en-US"/>
        </w:rPr>
        <w:t xml:space="preserve"> Nucleic Acids Res, 2017. </w:t>
      </w:r>
      <w:r w:rsidRPr="002235F6">
        <w:rPr>
          <w:b/>
          <w:lang w:val="en-US"/>
        </w:rPr>
        <w:t>45</w:t>
      </w:r>
      <w:r w:rsidRPr="002235F6">
        <w:rPr>
          <w:lang w:val="en-US"/>
        </w:rPr>
        <w:t>(D1): p. D339-d346.</w:t>
      </w:r>
    </w:p>
    <w:p w14:paraId="553B280B" w14:textId="77777777" w:rsidR="00110482" w:rsidRPr="002235F6" w:rsidRDefault="00110482" w:rsidP="00110482">
      <w:pPr>
        <w:pStyle w:val="EndNoteBibliography"/>
        <w:spacing w:after="0"/>
        <w:ind w:left="720" w:hanging="720"/>
        <w:rPr>
          <w:lang w:val="en-US"/>
        </w:rPr>
      </w:pPr>
      <w:r w:rsidRPr="002235F6">
        <w:rPr>
          <w:lang w:val="en-US"/>
        </w:rPr>
        <w:t>6.</w:t>
      </w:r>
      <w:r w:rsidRPr="002235F6">
        <w:rPr>
          <w:lang w:val="en-US"/>
        </w:rPr>
        <w:tab/>
        <w:t xml:space="preserve">Mayer, G., et al., </w:t>
      </w:r>
      <w:r w:rsidRPr="002235F6">
        <w:rPr>
          <w:i/>
          <w:lang w:val="en-US"/>
        </w:rPr>
        <w:t>The HUPO proteomics standards initiative- mass spectrometry controlled vocabulary.</w:t>
      </w:r>
      <w:r w:rsidRPr="002235F6">
        <w:rPr>
          <w:lang w:val="en-US"/>
        </w:rPr>
        <w:t xml:space="preserve"> Database, 2013. </w:t>
      </w:r>
      <w:r w:rsidRPr="002235F6">
        <w:rPr>
          <w:b/>
          <w:lang w:val="en-US"/>
        </w:rPr>
        <w:t>2013</w:t>
      </w:r>
      <w:r w:rsidRPr="002235F6">
        <w:rPr>
          <w:lang w:val="en-US"/>
        </w:rPr>
        <w:t>: p. bat009-bat009.</w:t>
      </w:r>
    </w:p>
    <w:p w14:paraId="0902CEDD" w14:textId="77777777" w:rsidR="00110482" w:rsidRPr="002235F6" w:rsidRDefault="00110482" w:rsidP="00110482">
      <w:pPr>
        <w:pStyle w:val="EndNoteBibliography"/>
        <w:spacing w:after="0"/>
        <w:ind w:left="720" w:hanging="720"/>
        <w:rPr>
          <w:lang w:val="en-US"/>
        </w:rPr>
      </w:pPr>
      <w:r w:rsidRPr="002235F6">
        <w:rPr>
          <w:lang w:val="en-US"/>
        </w:rPr>
        <w:t>7.</w:t>
      </w:r>
      <w:r w:rsidRPr="002235F6">
        <w:rPr>
          <w:lang w:val="en-US"/>
        </w:rPr>
        <w:tab/>
        <w:t xml:space="preserve">Vizcaíno, J.A., et al., </w:t>
      </w:r>
      <w:r w:rsidRPr="002235F6">
        <w:rPr>
          <w:i/>
          <w:lang w:val="en-US"/>
        </w:rPr>
        <w:t>2016 update of the PRIDE database and its related tools.</w:t>
      </w:r>
      <w:r w:rsidRPr="002235F6">
        <w:rPr>
          <w:lang w:val="en-US"/>
        </w:rPr>
        <w:t xml:space="preserve"> Nucleic Acids Research, 2016. </w:t>
      </w:r>
      <w:r w:rsidRPr="002235F6">
        <w:rPr>
          <w:b/>
          <w:lang w:val="en-US"/>
        </w:rPr>
        <w:t>44</w:t>
      </w:r>
      <w:r w:rsidRPr="002235F6">
        <w:rPr>
          <w:lang w:val="en-US"/>
        </w:rPr>
        <w:t>(D1): p. D447-D456.</w:t>
      </w:r>
    </w:p>
    <w:p w14:paraId="5CCB1471" w14:textId="77777777" w:rsidR="00110482" w:rsidRPr="00110482" w:rsidRDefault="00110482" w:rsidP="00110482">
      <w:pPr>
        <w:pStyle w:val="EndNoteBibliography"/>
        <w:ind w:left="720" w:hanging="720"/>
      </w:pPr>
      <w:r w:rsidRPr="002235F6">
        <w:rPr>
          <w:lang w:val="en-US"/>
        </w:rPr>
        <w:t>8.</w:t>
      </w:r>
      <w:r w:rsidRPr="002235F6">
        <w:rPr>
          <w:lang w:val="en-US"/>
        </w:rPr>
        <w:tab/>
        <w:t xml:space="preserve">Zolg, D.P., et al., </w:t>
      </w:r>
      <w:r w:rsidRPr="002235F6">
        <w:rPr>
          <w:i/>
          <w:lang w:val="en-US"/>
        </w:rPr>
        <w:t>Building ProteomeTools based on a complete synthetic human proteome.</w:t>
      </w:r>
      <w:r w:rsidRPr="002235F6">
        <w:rPr>
          <w:lang w:val="en-US"/>
        </w:rPr>
        <w:t xml:space="preserve"> </w:t>
      </w:r>
      <w:r w:rsidRPr="00110482">
        <w:t xml:space="preserve">Nat Meth, 2017. </w:t>
      </w:r>
      <w:r w:rsidRPr="00110482">
        <w:rPr>
          <w:b/>
        </w:rPr>
        <w:t>14</w:t>
      </w:r>
      <w:r w:rsidRPr="00110482">
        <w:t>(3): p. 259-262.</w:t>
      </w:r>
    </w:p>
    <w:p w14:paraId="17D59979" w14:textId="2B5CF5AE" w:rsidR="00C837C0" w:rsidRPr="001B4BDE" w:rsidRDefault="00545F4A" w:rsidP="001F1890">
      <w:pPr>
        <w:rPr>
          <w:lang w:val="en-US"/>
        </w:rPr>
      </w:pPr>
      <w:r w:rsidRPr="001B4BDE">
        <w:rPr>
          <w:lang w:val="en-US"/>
        </w:rPr>
        <w:fldChar w:fldCharType="end"/>
      </w:r>
    </w:p>
    <w:sectPr w:rsidR="00C837C0" w:rsidRPr="001B4BD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Marc Vaudel" w:date="2017-11-24T13:00:00Z" w:initials="Marc">
    <w:p w14:paraId="761BBFA2" w14:textId="57AEE58E" w:rsidR="002235F6" w:rsidRPr="002235F6" w:rsidRDefault="002235F6">
      <w:pPr>
        <w:pStyle w:val="CommentText"/>
        <w:rPr>
          <w:lang w:val="en-US"/>
        </w:rPr>
      </w:pPr>
      <w:r>
        <w:rPr>
          <w:rStyle w:val="CommentReference"/>
        </w:rPr>
        <w:annotationRef/>
      </w:r>
      <w:r w:rsidRPr="002235F6">
        <w:rPr>
          <w:lang w:val="en-US"/>
        </w:rPr>
        <w:t xml:space="preserve">Not sure what you mean </w:t>
      </w:r>
      <w:r>
        <w:rPr>
          <w:lang w:val="en-US"/>
        </w:rPr>
        <w:t>here.</w:t>
      </w:r>
    </w:p>
  </w:comment>
  <w:comment w:id="11" w:author="Marc Vaudel" w:date="2017-11-24T13:02:00Z" w:initials="Marc">
    <w:p w14:paraId="4795F552" w14:textId="3F450CA5" w:rsidR="002235F6" w:rsidRDefault="002235F6">
      <w:pPr>
        <w:pStyle w:val="CommentText"/>
      </w:pPr>
      <w:r>
        <w:rPr>
          <w:rStyle w:val="CommentReference"/>
        </w:rPr>
        <w:annotationRef/>
      </w:r>
      <w:r>
        <w:t>Same comment as above.</w:t>
      </w:r>
    </w:p>
  </w:comment>
  <w:comment w:id="12" w:author="Marc Vaudel" w:date="2017-11-24T13:03:00Z" w:initials="Marc">
    <w:p w14:paraId="5702E7D6" w14:textId="24BAF9F7" w:rsidR="002235F6" w:rsidRPr="002235F6" w:rsidRDefault="002235F6">
      <w:pPr>
        <w:pStyle w:val="CommentText"/>
        <w:rPr>
          <w:lang w:val="en-US"/>
        </w:rPr>
      </w:pPr>
      <w:r>
        <w:rPr>
          <w:rStyle w:val="CommentReference"/>
        </w:rPr>
        <w:annotationRef/>
      </w:r>
      <w:r w:rsidRPr="002235F6">
        <w:rPr>
          <w:lang w:val="en-US"/>
        </w:rPr>
        <w:t xml:space="preserve">Not sure what you mean here. </w:t>
      </w:r>
      <w:r>
        <w:rPr>
          <w:lang w:val="en-US"/>
        </w:rPr>
        <w:t>Please be more specific.</w:t>
      </w:r>
    </w:p>
  </w:comment>
  <w:comment w:id="20" w:author="Marc Vaudel" w:date="2017-11-24T13:08:00Z" w:initials="Marc">
    <w:p w14:paraId="7B5C7131" w14:textId="31BF678B" w:rsidR="00A66702" w:rsidRPr="00A66702" w:rsidRDefault="00A66702">
      <w:pPr>
        <w:pStyle w:val="CommentText"/>
        <w:rPr>
          <w:lang w:val="en-US"/>
        </w:rPr>
      </w:pPr>
      <w:r>
        <w:rPr>
          <w:rStyle w:val="CommentReference"/>
        </w:rPr>
        <w:annotationRef/>
      </w:r>
      <w:r w:rsidRPr="00A66702">
        <w:rPr>
          <w:lang w:val="en-US"/>
        </w:rPr>
        <w:t>Here you cannot rule out t</w:t>
      </w:r>
      <w:r>
        <w:rPr>
          <w:lang w:val="en-US"/>
        </w:rPr>
        <w:t>hat it is the same, can you?</w:t>
      </w:r>
    </w:p>
  </w:comment>
  <w:comment w:id="31" w:author="Marc Vaudel" w:date="2017-11-24T13:11:00Z" w:initials="Marc">
    <w:p w14:paraId="45859A15" w14:textId="5F79E207" w:rsidR="00A66702" w:rsidRDefault="00A66702">
      <w:pPr>
        <w:pStyle w:val="CommentText"/>
      </w:pPr>
      <w:r>
        <w:rPr>
          <w:rStyle w:val="CommentReference"/>
        </w:rPr>
        <w:annotationRef/>
      </w:r>
      <w:r>
        <w:t>truncated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1BBFA2" w15:done="0"/>
  <w15:commentEx w15:paraId="4795F552" w15:done="0"/>
  <w15:commentEx w15:paraId="5702E7D6" w15:done="0"/>
  <w15:commentEx w15:paraId="7B5C7131" w15:done="0"/>
  <w15:commentEx w15:paraId="45859A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BBFA2" w16cid:durableId="1DC29687"/>
  <w16cid:commentId w16cid:paraId="4795F552" w16cid:durableId="1DC296F8"/>
  <w16cid:commentId w16cid:paraId="5702E7D6" w16cid:durableId="1DC2970C"/>
  <w16cid:commentId w16cid:paraId="7B5C7131" w16cid:durableId="1DC29847"/>
  <w16cid:commentId w16cid:paraId="45859A15" w16cid:durableId="1DC298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5ED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CB427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6874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5E61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BE1F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F243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8EB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1031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02E9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5CBB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A78DC"/>
    <w:multiLevelType w:val="hybridMultilevel"/>
    <w:tmpl w:val="A8C4F1D8"/>
    <w:lvl w:ilvl="0" w:tplc="F0AEF912">
      <w:numFmt w:val="bullet"/>
      <w:lvlText w:val="-"/>
      <w:lvlJc w:val="left"/>
      <w:pPr>
        <w:ind w:left="2520" w:hanging="360"/>
      </w:pPr>
      <w:rPr>
        <w:rFonts w:ascii="Calibri" w:eastAsiaTheme="minorEastAsia" w:hAnsi="Calibri" w:cs="Calibri" w:hint="default"/>
      </w:rPr>
    </w:lvl>
    <w:lvl w:ilvl="1" w:tplc="08090003" w:tentative="1">
      <w:start w:val="1"/>
      <w:numFmt w:val="bullet"/>
      <w:lvlText w:val="o"/>
      <w:lvlJc w:val="left"/>
      <w:pPr>
        <w:ind w:left="3555" w:hanging="360"/>
      </w:pPr>
      <w:rPr>
        <w:rFonts w:ascii="Courier New" w:hAnsi="Courier New" w:cs="Courier New" w:hint="default"/>
      </w:rPr>
    </w:lvl>
    <w:lvl w:ilvl="2" w:tplc="08090005" w:tentative="1">
      <w:start w:val="1"/>
      <w:numFmt w:val="bullet"/>
      <w:lvlText w:val=""/>
      <w:lvlJc w:val="left"/>
      <w:pPr>
        <w:ind w:left="4275" w:hanging="360"/>
      </w:pPr>
      <w:rPr>
        <w:rFonts w:ascii="Wingdings" w:hAnsi="Wingdings" w:hint="default"/>
      </w:rPr>
    </w:lvl>
    <w:lvl w:ilvl="3" w:tplc="08090001" w:tentative="1">
      <w:start w:val="1"/>
      <w:numFmt w:val="bullet"/>
      <w:lvlText w:val=""/>
      <w:lvlJc w:val="left"/>
      <w:pPr>
        <w:ind w:left="4995" w:hanging="360"/>
      </w:pPr>
      <w:rPr>
        <w:rFonts w:ascii="Symbol" w:hAnsi="Symbol" w:hint="default"/>
      </w:rPr>
    </w:lvl>
    <w:lvl w:ilvl="4" w:tplc="08090003" w:tentative="1">
      <w:start w:val="1"/>
      <w:numFmt w:val="bullet"/>
      <w:lvlText w:val="o"/>
      <w:lvlJc w:val="left"/>
      <w:pPr>
        <w:ind w:left="5715" w:hanging="360"/>
      </w:pPr>
      <w:rPr>
        <w:rFonts w:ascii="Courier New" w:hAnsi="Courier New" w:cs="Courier New" w:hint="default"/>
      </w:rPr>
    </w:lvl>
    <w:lvl w:ilvl="5" w:tplc="08090005" w:tentative="1">
      <w:start w:val="1"/>
      <w:numFmt w:val="bullet"/>
      <w:lvlText w:val=""/>
      <w:lvlJc w:val="left"/>
      <w:pPr>
        <w:ind w:left="6435" w:hanging="360"/>
      </w:pPr>
      <w:rPr>
        <w:rFonts w:ascii="Wingdings" w:hAnsi="Wingdings" w:hint="default"/>
      </w:rPr>
    </w:lvl>
    <w:lvl w:ilvl="6" w:tplc="08090001" w:tentative="1">
      <w:start w:val="1"/>
      <w:numFmt w:val="bullet"/>
      <w:lvlText w:val=""/>
      <w:lvlJc w:val="left"/>
      <w:pPr>
        <w:ind w:left="7155" w:hanging="360"/>
      </w:pPr>
      <w:rPr>
        <w:rFonts w:ascii="Symbol" w:hAnsi="Symbol" w:hint="default"/>
      </w:rPr>
    </w:lvl>
    <w:lvl w:ilvl="7" w:tplc="08090003" w:tentative="1">
      <w:start w:val="1"/>
      <w:numFmt w:val="bullet"/>
      <w:lvlText w:val="o"/>
      <w:lvlJc w:val="left"/>
      <w:pPr>
        <w:ind w:left="7875" w:hanging="360"/>
      </w:pPr>
      <w:rPr>
        <w:rFonts w:ascii="Courier New" w:hAnsi="Courier New" w:cs="Courier New" w:hint="default"/>
      </w:rPr>
    </w:lvl>
    <w:lvl w:ilvl="8" w:tplc="08090005" w:tentative="1">
      <w:start w:val="1"/>
      <w:numFmt w:val="bullet"/>
      <w:lvlText w:val=""/>
      <w:lvlJc w:val="left"/>
      <w:pPr>
        <w:ind w:left="8595" w:hanging="360"/>
      </w:pPr>
      <w:rPr>
        <w:rFonts w:ascii="Wingdings" w:hAnsi="Wingdings" w:hint="default"/>
      </w:rPr>
    </w:lvl>
  </w:abstractNum>
  <w:abstractNum w:abstractNumId="11" w15:restartNumberingAfterBreak="0">
    <w:nsid w:val="0E0508C1"/>
    <w:multiLevelType w:val="hybridMultilevel"/>
    <w:tmpl w:val="F86CF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323C4D"/>
    <w:multiLevelType w:val="hybridMultilevel"/>
    <w:tmpl w:val="3990A9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776E5C"/>
    <w:multiLevelType w:val="hybridMultilevel"/>
    <w:tmpl w:val="A6C68632"/>
    <w:lvl w:ilvl="0" w:tplc="49F0051E">
      <w:start w:val="5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5E2054"/>
    <w:multiLevelType w:val="hybridMultilevel"/>
    <w:tmpl w:val="009E2436"/>
    <w:lvl w:ilvl="0" w:tplc="F0AEF912">
      <w:numFmt w:val="bullet"/>
      <w:lvlText w:val="-"/>
      <w:lvlJc w:val="left"/>
      <w:pPr>
        <w:ind w:left="600" w:hanging="360"/>
      </w:pPr>
      <w:rPr>
        <w:rFonts w:ascii="Calibri" w:eastAsiaTheme="minorEastAsia" w:hAnsi="Calibri" w:cs="Calibri" w:hint="default"/>
      </w:rPr>
    </w:lvl>
    <w:lvl w:ilvl="1" w:tplc="08090003" w:tentative="1">
      <w:start w:val="1"/>
      <w:numFmt w:val="bullet"/>
      <w:lvlText w:val="o"/>
      <w:lvlJc w:val="left"/>
      <w:pPr>
        <w:ind w:left="1635" w:hanging="360"/>
      </w:pPr>
      <w:rPr>
        <w:rFonts w:ascii="Courier New" w:hAnsi="Courier New" w:cs="Courier New" w:hint="default"/>
      </w:rPr>
    </w:lvl>
    <w:lvl w:ilvl="2" w:tplc="08090005" w:tentative="1">
      <w:start w:val="1"/>
      <w:numFmt w:val="bullet"/>
      <w:lvlText w:val=""/>
      <w:lvlJc w:val="left"/>
      <w:pPr>
        <w:ind w:left="2355" w:hanging="360"/>
      </w:pPr>
      <w:rPr>
        <w:rFonts w:ascii="Wingdings" w:hAnsi="Wingdings" w:hint="default"/>
      </w:rPr>
    </w:lvl>
    <w:lvl w:ilvl="3" w:tplc="08090001" w:tentative="1">
      <w:start w:val="1"/>
      <w:numFmt w:val="bullet"/>
      <w:lvlText w:val=""/>
      <w:lvlJc w:val="left"/>
      <w:pPr>
        <w:ind w:left="3075" w:hanging="360"/>
      </w:pPr>
      <w:rPr>
        <w:rFonts w:ascii="Symbol" w:hAnsi="Symbol" w:hint="default"/>
      </w:rPr>
    </w:lvl>
    <w:lvl w:ilvl="4" w:tplc="08090003" w:tentative="1">
      <w:start w:val="1"/>
      <w:numFmt w:val="bullet"/>
      <w:lvlText w:val="o"/>
      <w:lvlJc w:val="left"/>
      <w:pPr>
        <w:ind w:left="3795" w:hanging="360"/>
      </w:pPr>
      <w:rPr>
        <w:rFonts w:ascii="Courier New" w:hAnsi="Courier New" w:cs="Courier New" w:hint="default"/>
      </w:rPr>
    </w:lvl>
    <w:lvl w:ilvl="5" w:tplc="08090005" w:tentative="1">
      <w:start w:val="1"/>
      <w:numFmt w:val="bullet"/>
      <w:lvlText w:val=""/>
      <w:lvlJc w:val="left"/>
      <w:pPr>
        <w:ind w:left="4515" w:hanging="360"/>
      </w:pPr>
      <w:rPr>
        <w:rFonts w:ascii="Wingdings" w:hAnsi="Wingdings" w:hint="default"/>
      </w:rPr>
    </w:lvl>
    <w:lvl w:ilvl="6" w:tplc="08090001" w:tentative="1">
      <w:start w:val="1"/>
      <w:numFmt w:val="bullet"/>
      <w:lvlText w:val=""/>
      <w:lvlJc w:val="left"/>
      <w:pPr>
        <w:ind w:left="5235" w:hanging="360"/>
      </w:pPr>
      <w:rPr>
        <w:rFonts w:ascii="Symbol" w:hAnsi="Symbol" w:hint="default"/>
      </w:rPr>
    </w:lvl>
    <w:lvl w:ilvl="7" w:tplc="08090003" w:tentative="1">
      <w:start w:val="1"/>
      <w:numFmt w:val="bullet"/>
      <w:lvlText w:val="o"/>
      <w:lvlJc w:val="left"/>
      <w:pPr>
        <w:ind w:left="5955" w:hanging="360"/>
      </w:pPr>
      <w:rPr>
        <w:rFonts w:ascii="Courier New" w:hAnsi="Courier New" w:cs="Courier New" w:hint="default"/>
      </w:rPr>
    </w:lvl>
    <w:lvl w:ilvl="8" w:tplc="08090005" w:tentative="1">
      <w:start w:val="1"/>
      <w:numFmt w:val="bullet"/>
      <w:lvlText w:val=""/>
      <w:lvlJc w:val="left"/>
      <w:pPr>
        <w:ind w:left="6675" w:hanging="360"/>
      </w:pPr>
      <w:rPr>
        <w:rFonts w:ascii="Wingdings" w:hAnsi="Wingdings" w:hint="default"/>
      </w:rPr>
    </w:lvl>
  </w:abstractNum>
  <w:abstractNum w:abstractNumId="15" w15:restartNumberingAfterBreak="0">
    <w:nsid w:val="2ADD20EA"/>
    <w:multiLevelType w:val="hybridMultilevel"/>
    <w:tmpl w:val="59684BAC"/>
    <w:lvl w:ilvl="0" w:tplc="F0AEF912">
      <w:numFmt w:val="bullet"/>
      <w:lvlText w:val="-"/>
      <w:lvlJc w:val="left"/>
      <w:pPr>
        <w:ind w:left="405" w:hanging="360"/>
      </w:pPr>
      <w:rPr>
        <w:rFonts w:ascii="Calibri" w:eastAsiaTheme="minorEastAsia"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6" w15:restartNumberingAfterBreak="0">
    <w:nsid w:val="42A026D2"/>
    <w:multiLevelType w:val="hybridMultilevel"/>
    <w:tmpl w:val="000C1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4E7695"/>
    <w:multiLevelType w:val="hybridMultilevel"/>
    <w:tmpl w:val="EBDE3840"/>
    <w:lvl w:ilvl="0" w:tplc="F0AEF912">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BD2634"/>
    <w:multiLevelType w:val="hybridMultilevel"/>
    <w:tmpl w:val="C9C4E8A4"/>
    <w:lvl w:ilvl="0" w:tplc="F0AEF912">
      <w:numFmt w:val="bullet"/>
      <w:lvlText w:val="-"/>
      <w:lvlJc w:val="left"/>
      <w:pPr>
        <w:ind w:left="405"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C5722C"/>
    <w:multiLevelType w:val="hybridMultilevel"/>
    <w:tmpl w:val="BCC21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392DFB"/>
    <w:multiLevelType w:val="multilevel"/>
    <w:tmpl w:val="233622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AB74A38"/>
    <w:multiLevelType w:val="hybridMultilevel"/>
    <w:tmpl w:val="A8C4F1D8"/>
    <w:lvl w:ilvl="0" w:tplc="F0AEF912">
      <w:numFmt w:val="bullet"/>
      <w:lvlText w:val="-"/>
      <w:lvlJc w:val="left"/>
      <w:pPr>
        <w:ind w:left="2520" w:hanging="360"/>
      </w:pPr>
      <w:rPr>
        <w:rFonts w:ascii="Calibri" w:eastAsiaTheme="minorEastAsia" w:hAnsi="Calibri" w:cs="Calibri" w:hint="default"/>
      </w:rPr>
    </w:lvl>
    <w:lvl w:ilvl="1" w:tplc="08090003" w:tentative="1">
      <w:start w:val="1"/>
      <w:numFmt w:val="bullet"/>
      <w:lvlText w:val="o"/>
      <w:lvlJc w:val="left"/>
      <w:pPr>
        <w:ind w:left="3555" w:hanging="360"/>
      </w:pPr>
      <w:rPr>
        <w:rFonts w:ascii="Courier New" w:hAnsi="Courier New" w:cs="Courier New" w:hint="default"/>
      </w:rPr>
    </w:lvl>
    <w:lvl w:ilvl="2" w:tplc="08090005" w:tentative="1">
      <w:start w:val="1"/>
      <w:numFmt w:val="bullet"/>
      <w:lvlText w:val=""/>
      <w:lvlJc w:val="left"/>
      <w:pPr>
        <w:ind w:left="4275" w:hanging="360"/>
      </w:pPr>
      <w:rPr>
        <w:rFonts w:ascii="Wingdings" w:hAnsi="Wingdings" w:hint="default"/>
      </w:rPr>
    </w:lvl>
    <w:lvl w:ilvl="3" w:tplc="08090001" w:tentative="1">
      <w:start w:val="1"/>
      <w:numFmt w:val="bullet"/>
      <w:lvlText w:val=""/>
      <w:lvlJc w:val="left"/>
      <w:pPr>
        <w:ind w:left="4995" w:hanging="360"/>
      </w:pPr>
      <w:rPr>
        <w:rFonts w:ascii="Symbol" w:hAnsi="Symbol" w:hint="default"/>
      </w:rPr>
    </w:lvl>
    <w:lvl w:ilvl="4" w:tplc="08090003" w:tentative="1">
      <w:start w:val="1"/>
      <w:numFmt w:val="bullet"/>
      <w:lvlText w:val="o"/>
      <w:lvlJc w:val="left"/>
      <w:pPr>
        <w:ind w:left="5715" w:hanging="360"/>
      </w:pPr>
      <w:rPr>
        <w:rFonts w:ascii="Courier New" w:hAnsi="Courier New" w:cs="Courier New" w:hint="default"/>
      </w:rPr>
    </w:lvl>
    <w:lvl w:ilvl="5" w:tplc="08090005" w:tentative="1">
      <w:start w:val="1"/>
      <w:numFmt w:val="bullet"/>
      <w:lvlText w:val=""/>
      <w:lvlJc w:val="left"/>
      <w:pPr>
        <w:ind w:left="6435" w:hanging="360"/>
      </w:pPr>
      <w:rPr>
        <w:rFonts w:ascii="Wingdings" w:hAnsi="Wingdings" w:hint="default"/>
      </w:rPr>
    </w:lvl>
    <w:lvl w:ilvl="6" w:tplc="08090001" w:tentative="1">
      <w:start w:val="1"/>
      <w:numFmt w:val="bullet"/>
      <w:lvlText w:val=""/>
      <w:lvlJc w:val="left"/>
      <w:pPr>
        <w:ind w:left="7155" w:hanging="360"/>
      </w:pPr>
      <w:rPr>
        <w:rFonts w:ascii="Symbol" w:hAnsi="Symbol" w:hint="default"/>
      </w:rPr>
    </w:lvl>
    <w:lvl w:ilvl="7" w:tplc="08090003" w:tentative="1">
      <w:start w:val="1"/>
      <w:numFmt w:val="bullet"/>
      <w:lvlText w:val="o"/>
      <w:lvlJc w:val="left"/>
      <w:pPr>
        <w:ind w:left="7875" w:hanging="360"/>
      </w:pPr>
      <w:rPr>
        <w:rFonts w:ascii="Courier New" w:hAnsi="Courier New" w:cs="Courier New" w:hint="default"/>
      </w:rPr>
    </w:lvl>
    <w:lvl w:ilvl="8" w:tplc="08090005" w:tentative="1">
      <w:start w:val="1"/>
      <w:numFmt w:val="bullet"/>
      <w:lvlText w:val=""/>
      <w:lvlJc w:val="left"/>
      <w:pPr>
        <w:ind w:left="8595"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2"/>
  </w:num>
  <w:num w:numId="13">
    <w:abstractNumId w:val="11"/>
  </w:num>
  <w:num w:numId="14">
    <w:abstractNumId w:val="19"/>
  </w:num>
  <w:num w:numId="15">
    <w:abstractNumId w:val="15"/>
  </w:num>
  <w:num w:numId="16">
    <w:abstractNumId w:val="16"/>
  </w:num>
  <w:num w:numId="17">
    <w:abstractNumId w:val="14"/>
  </w:num>
  <w:num w:numId="18">
    <w:abstractNumId w:val="17"/>
  </w:num>
  <w:num w:numId="19">
    <w:abstractNumId w:val="18"/>
  </w:num>
  <w:num w:numId="20">
    <w:abstractNumId w:val="21"/>
  </w:num>
  <w:num w:numId="21">
    <w:abstractNumId w:val="10"/>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cisco Hernández">
    <w15:presenceInfo w15:providerId="Windows Live" w15:userId="85442e9d15b8a770"/>
  </w15:person>
  <w15:person w15:author="Marc Vaudel">
    <w15:presenceInfo w15:providerId="None" w15:userId="Marc Vaud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w5w5prezvdevhedzvjv0ssoea0xsads2vv9&quot;&gt;Library&lt;record-ids&gt;&lt;item&gt;29&lt;/item&gt;&lt;item&gt;61&lt;/item&gt;&lt;item&gt;62&lt;/item&gt;&lt;item&gt;69&lt;/item&gt;&lt;item&gt;70&lt;/item&gt;&lt;item&gt;71&lt;/item&gt;&lt;item&gt;72&lt;/item&gt;&lt;item&gt;74&lt;/item&gt;&lt;/record-ids&gt;&lt;/item&gt;&lt;/Libraries&gt;"/>
  </w:docVars>
  <w:rsids>
    <w:rsidRoot w:val="001F1890"/>
    <w:rsid w:val="000526FE"/>
    <w:rsid w:val="00091257"/>
    <w:rsid w:val="00110482"/>
    <w:rsid w:val="00111568"/>
    <w:rsid w:val="00125968"/>
    <w:rsid w:val="001B4BDE"/>
    <w:rsid w:val="001F1890"/>
    <w:rsid w:val="002235F6"/>
    <w:rsid w:val="00271254"/>
    <w:rsid w:val="002B1D1A"/>
    <w:rsid w:val="00311ABA"/>
    <w:rsid w:val="00356524"/>
    <w:rsid w:val="003970AA"/>
    <w:rsid w:val="0042015A"/>
    <w:rsid w:val="00426D50"/>
    <w:rsid w:val="00437E35"/>
    <w:rsid w:val="0044795F"/>
    <w:rsid w:val="00471596"/>
    <w:rsid w:val="00477A37"/>
    <w:rsid w:val="004C0B90"/>
    <w:rsid w:val="005134EE"/>
    <w:rsid w:val="00545F4A"/>
    <w:rsid w:val="005B297F"/>
    <w:rsid w:val="005C3714"/>
    <w:rsid w:val="005C435F"/>
    <w:rsid w:val="0064468D"/>
    <w:rsid w:val="00736CA1"/>
    <w:rsid w:val="007475D6"/>
    <w:rsid w:val="00752385"/>
    <w:rsid w:val="00760CE9"/>
    <w:rsid w:val="007D1776"/>
    <w:rsid w:val="007E0E41"/>
    <w:rsid w:val="00826457"/>
    <w:rsid w:val="00845BF3"/>
    <w:rsid w:val="00871F28"/>
    <w:rsid w:val="00880D58"/>
    <w:rsid w:val="00897D11"/>
    <w:rsid w:val="00991AC5"/>
    <w:rsid w:val="009C7391"/>
    <w:rsid w:val="009C7C0C"/>
    <w:rsid w:val="009E75C9"/>
    <w:rsid w:val="00A66702"/>
    <w:rsid w:val="00A920E5"/>
    <w:rsid w:val="00AD0223"/>
    <w:rsid w:val="00B04425"/>
    <w:rsid w:val="00B06095"/>
    <w:rsid w:val="00B85063"/>
    <w:rsid w:val="00C36C5C"/>
    <w:rsid w:val="00C4564A"/>
    <w:rsid w:val="00C77313"/>
    <w:rsid w:val="00C837C0"/>
    <w:rsid w:val="00CC4817"/>
    <w:rsid w:val="00D26073"/>
    <w:rsid w:val="00D7795C"/>
    <w:rsid w:val="00E965AB"/>
    <w:rsid w:val="00ED301F"/>
    <w:rsid w:val="00F535D2"/>
    <w:rsid w:val="00F717C9"/>
    <w:rsid w:val="00F76A87"/>
    <w:rsid w:val="00FF5E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B835"/>
  <w15:chartTrackingRefBased/>
  <w15:docId w15:val="{288CEE79-A861-46F9-A19A-85332659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1F1890"/>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890"/>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890"/>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1890"/>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475D6"/>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75D6"/>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75D6"/>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75D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75D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890"/>
    <w:rPr>
      <w:rFonts w:asciiTheme="majorHAnsi" w:eastAsiaTheme="majorEastAsia" w:hAnsiTheme="majorHAnsi" w:cstheme="majorBidi"/>
      <w:color w:val="2F5496" w:themeColor="accent1" w:themeShade="BF"/>
      <w:sz w:val="32"/>
      <w:szCs w:val="32"/>
      <w:lang w:val="nb-NO"/>
    </w:rPr>
  </w:style>
  <w:style w:type="character" w:customStyle="1" w:styleId="Heading2Char">
    <w:name w:val="Heading 2 Char"/>
    <w:basedOn w:val="DefaultParagraphFont"/>
    <w:link w:val="Heading2"/>
    <w:uiPriority w:val="9"/>
    <w:rsid w:val="001F1890"/>
    <w:rPr>
      <w:rFonts w:asciiTheme="majorHAnsi" w:eastAsiaTheme="majorEastAsia" w:hAnsiTheme="majorHAnsi" w:cstheme="majorBidi"/>
      <w:color w:val="2F5496" w:themeColor="accent1" w:themeShade="BF"/>
      <w:sz w:val="26"/>
      <w:szCs w:val="26"/>
      <w:lang w:val="nb-NO"/>
    </w:rPr>
  </w:style>
  <w:style w:type="character" w:customStyle="1" w:styleId="Heading3Char">
    <w:name w:val="Heading 3 Char"/>
    <w:basedOn w:val="DefaultParagraphFont"/>
    <w:link w:val="Heading3"/>
    <w:uiPriority w:val="9"/>
    <w:rsid w:val="001F1890"/>
    <w:rPr>
      <w:rFonts w:asciiTheme="majorHAnsi" w:eastAsiaTheme="majorEastAsia" w:hAnsiTheme="majorHAnsi" w:cstheme="majorBidi"/>
      <w:color w:val="1F3763" w:themeColor="accent1" w:themeShade="7F"/>
      <w:sz w:val="24"/>
      <w:szCs w:val="24"/>
      <w:lang w:val="nb-NO"/>
    </w:rPr>
  </w:style>
  <w:style w:type="character" w:customStyle="1" w:styleId="Heading4Char">
    <w:name w:val="Heading 4 Char"/>
    <w:basedOn w:val="DefaultParagraphFont"/>
    <w:link w:val="Heading4"/>
    <w:uiPriority w:val="9"/>
    <w:rsid w:val="001F1890"/>
    <w:rPr>
      <w:rFonts w:asciiTheme="majorHAnsi" w:eastAsiaTheme="majorEastAsia" w:hAnsiTheme="majorHAnsi" w:cstheme="majorBidi"/>
      <w:i/>
      <w:iCs/>
      <w:color w:val="2F5496" w:themeColor="accent1" w:themeShade="BF"/>
      <w:lang w:val="nb-NO"/>
    </w:rPr>
  </w:style>
  <w:style w:type="paragraph" w:styleId="BalloonText">
    <w:name w:val="Balloon Text"/>
    <w:basedOn w:val="Normal"/>
    <w:link w:val="BalloonTextChar"/>
    <w:uiPriority w:val="99"/>
    <w:semiHidden/>
    <w:unhideWhenUsed/>
    <w:rsid w:val="001F1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890"/>
    <w:rPr>
      <w:rFonts w:ascii="Segoe UI" w:hAnsi="Segoe UI" w:cs="Segoe UI"/>
      <w:sz w:val="18"/>
      <w:szCs w:val="18"/>
      <w:lang w:val="nb-NO"/>
    </w:rPr>
  </w:style>
  <w:style w:type="character" w:customStyle="1" w:styleId="Heading5Char">
    <w:name w:val="Heading 5 Char"/>
    <w:basedOn w:val="DefaultParagraphFont"/>
    <w:link w:val="Heading5"/>
    <w:uiPriority w:val="9"/>
    <w:rsid w:val="007475D6"/>
    <w:rPr>
      <w:rFonts w:asciiTheme="majorHAnsi" w:eastAsiaTheme="majorEastAsia" w:hAnsiTheme="majorHAnsi" w:cstheme="majorBidi"/>
      <w:color w:val="2F5496" w:themeColor="accent1" w:themeShade="BF"/>
      <w:lang w:val="nb-NO"/>
    </w:rPr>
  </w:style>
  <w:style w:type="character" w:customStyle="1" w:styleId="Heading6Char">
    <w:name w:val="Heading 6 Char"/>
    <w:basedOn w:val="DefaultParagraphFont"/>
    <w:link w:val="Heading6"/>
    <w:uiPriority w:val="9"/>
    <w:semiHidden/>
    <w:rsid w:val="007475D6"/>
    <w:rPr>
      <w:rFonts w:asciiTheme="majorHAnsi" w:eastAsiaTheme="majorEastAsia" w:hAnsiTheme="majorHAnsi" w:cstheme="majorBidi"/>
      <w:color w:val="1F3763" w:themeColor="accent1" w:themeShade="7F"/>
      <w:lang w:val="nb-NO"/>
    </w:rPr>
  </w:style>
  <w:style w:type="character" w:customStyle="1" w:styleId="Heading7Char">
    <w:name w:val="Heading 7 Char"/>
    <w:basedOn w:val="DefaultParagraphFont"/>
    <w:link w:val="Heading7"/>
    <w:uiPriority w:val="9"/>
    <w:semiHidden/>
    <w:rsid w:val="007475D6"/>
    <w:rPr>
      <w:rFonts w:asciiTheme="majorHAnsi" w:eastAsiaTheme="majorEastAsia" w:hAnsiTheme="majorHAnsi" w:cstheme="majorBidi"/>
      <w:i/>
      <w:iCs/>
      <w:color w:val="1F3763" w:themeColor="accent1" w:themeShade="7F"/>
      <w:lang w:val="nb-NO"/>
    </w:rPr>
  </w:style>
  <w:style w:type="character" w:customStyle="1" w:styleId="Heading8Char">
    <w:name w:val="Heading 8 Char"/>
    <w:basedOn w:val="DefaultParagraphFont"/>
    <w:link w:val="Heading8"/>
    <w:uiPriority w:val="9"/>
    <w:semiHidden/>
    <w:rsid w:val="007475D6"/>
    <w:rPr>
      <w:rFonts w:asciiTheme="majorHAnsi" w:eastAsiaTheme="majorEastAsia" w:hAnsiTheme="majorHAnsi" w:cstheme="majorBidi"/>
      <w:color w:val="272727" w:themeColor="text1" w:themeTint="D8"/>
      <w:sz w:val="21"/>
      <w:szCs w:val="21"/>
      <w:lang w:val="nb-NO"/>
    </w:rPr>
  </w:style>
  <w:style w:type="character" w:customStyle="1" w:styleId="Heading9Char">
    <w:name w:val="Heading 9 Char"/>
    <w:basedOn w:val="DefaultParagraphFont"/>
    <w:link w:val="Heading9"/>
    <w:uiPriority w:val="9"/>
    <w:semiHidden/>
    <w:rsid w:val="007475D6"/>
    <w:rPr>
      <w:rFonts w:asciiTheme="majorHAnsi" w:eastAsiaTheme="majorEastAsia" w:hAnsiTheme="majorHAnsi" w:cstheme="majorBidi"/>
      <w:i/>
      <w:iCs/>
      <w:color w:val="272727" w:themeColor="text1" w:themeTint="D8"/>
      <w:sz w:val="21"/>
      <w:szCs w:val="21"/>
      <w:lang w:val="nb-NO"/>
    </w:rPr>
  </w:style>
  <w:style w:type="paragraph" w:customStyle="1" w:styleId="Heading14">
    <w:name w:val="Heading 14"/>
    <w:basedOn w:val="Normal"/>
    <w:rsid w:val="00271254"/>
  </w:style>
  <w:style w:type="paragraph" w:styleId="ListParagraph">
    <w:name w:val="List Paragraph"/>
    <w:basedOn w:val="Normal"/>
    <w:uiPriority w:val="34"/>
    <w:qFormat/>
    <w:rsid w:val="009E75C9"/>
    <w:pPr>
      <w:ind w:left="720"/>
      <w:contextualSpacing/>
    </w:pPr>
  </w:style>
  <w:style w:type="character" w:styleId="Strong">
    <w:name w:val="Strong"/>
    <w:basedOn w:val="DefaultParagraphFont"/>
    <w:uiPriority w:val="22"/>
    <w:qFormat/>
    <w:rsid w:val="009C7C0C"/>
    <w:rPr>
      <w:b/>
      <w:bCs/>
    </w:rPr>
  </w:style>
  <w:style w:type="paragraph" w:customStyle="1" w:styleId="EndNoteBibliographyTitle">
    <w:name w:val="EndNote Bibliography Title"/>
    <w:basedOn w:val="Normal"/>
    <w:link w:val="EndNoteBibliographyTitleChar"/>
    <w:rsid w:val="00545F4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45F4A"/>
    <w:rPr>
      <w:rFonts w:ascii="Calibri" w:hAnsi="Calibri" w:cs="Calibri"/>
      <w:noProof/>
      <w:lang w:val="nb-NO"/>
    </w:rPr>
  </w:style>
  <w:style w:type="paragraph" w:customStyle="1" w:styleId="EndNoteBibliography">
    <w:name w:val="EndNote Bibliography"/>
    <w:basedOn w:val="Normal"/>
    <w:link w:val="EndNoteBibliographyChar"/>
    <w:rsid w:val="00545F4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45F4A"/>
    <w:rPr>
      <w:rFonts w:ascii="Calibri" w:hAnsi="Calibri" w:cs="Calibri"/>
      <w:noProof/>
      <w:lang w:val="nb-NO"/>
    </w:rPr>
  </w:style>
  <w:style w:type="character" w:styleId="Hyperlink">
    <w:name w:val="Hyperlink"/>
    <w:basedOn w:val="DefaultParagraphFont"/>
    <w:uiPriority w:val="99"/>
    <w:unhideWhenUsed/>
    <w:rsid w:val="005B297F"/>
    <w:rPr>
      <w:color w:val="0563C1" w:themeColor="hyperlink"/>
      <w:u w:val="single"/>
    </w:rPr>
  </w:style>
  <w:style w:type="character" w:styleId="UnresolvedMention">
    <w:name w:val="Unresolved Mention"/>
    <w:basedOn w:val="DefaultParagraphFont"/>
    <w:uiPriority w:val="99"/>
    <w:semiHidden/>
    <w:unhideWhenUsed/>
    <w:rsid w:val="005B297F"/>
    <w:rPr>
      <w:color w:val="808080"/>
      <w:shd w:val="clear" w:color="auto" w:fill="E6E6E6"/>
    </w:rPr>
  </w:style>
  <w:style w:type="table" w:styleId="TableGrid">
    <w:name w:val="Table Grid"/>
    <w:basedOn w:val="TableNormal"/>
    <w:uiPriority w:val="39"/>
    <w:rsid w:val="005B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6457"/>
    <w:rPr>
      <w:sz w:val="16"/>
      <w:szCs w:val="16"/>
    </w:rPr>
  </w:style>
  <w:style w:type="paragraph" w:styleId="CommentText">
    <w:name w:val="annotation text"/>
    <w:basedOn w:val="Normal"/>
    <w:link w:val="CommentTextChar"/>
    <w:uiPriority w:val="99"/>
    <w:semiHidden/>
    <w:unhideWhenUsed/>
    <w:rsid w:val="00826457"/>
    <w:pPr>
      <w:spacing w:line="240" w:lineRule="auto"/>
    </w:pPr>
    <w:rPr>
      <w:sz w:val="20"/>
      <w:szCs w:val="20"/>
    </w:rPr>
  </w:style>
  <w:style w:type="character" w:customStyle="1" w:styleId="CommentTextChar">
    <w:name w:val="Comment Text Char"/>
    <w:basedOn w:val="DefaultParagraphFont"/>
    <w:link w:val="CommentText"/>
    <w:uiPriority w:val="99"/>
    <w:semiHidden/>
    <w:rsid w:val="00826457"/>
    <w:rPr>
      <w:sz w:val="20"/>
      <w:szCs w:val="20"/>
      <w:lang w:val="nb-NO"/>
    </w:rPr>
  </w:style>
  <w:style w:type="paragraph" w:styleId="CommentSubject">
    <w:name w:val="annotation subject"/>
    <w:basedOn w:val="CommentText"/>
    <w:next w:val="CommentText"/>
    <w:link w:val="CommentSubjectChar"/>
    <w:uiPriority w:val="99"/>
    <w:semiHidden/>
    <w:unhideWhenUsed/>
    <w:rsid w:val="00826457"/>
    <w:rPr>
      <w:b/>
      <w:bCs/>
    </w:rPr>
  </w:style>
  <w:style w:type="character" w:customStyle="1" w:styleId="CommentSubjectChar">
    <w:name w:val="Comment Subject Char"/>
    <w:basedOn w:val="CommentTextChar"/>
    <w:link w:val="CommentSubject"/>
    <w:uiPriority w:val="99"/>
    <w:semiHidden/>
    <w:rsid w:val="00826457"/>
    <w:rPr>
      <w:b/>
      <w:bCs/>
      <w:sz w:val="20"/>
      <w:szCs w:val="20"/>
      <w:lang w:val="nb-NO"/>
    </w:rPr>
  </w:style>
  <w:style w:type="paragraph" w:styleId="Caption">
    <w:name w:val="caption"/>
    <w:basedOn w:val="Normal"/>
    <w:next w:val="Normal"/>
    <w:uiPriority w:val="35"/>
    <w:unhideWhenUsed/>
    <w:qFormat/>
    <w:rsid w:val="004479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6134">
      <w:bodyDiv w:val="1"/>
      <w:marLeft w:val="0"/>
      <w:marRight w:val="0"/>
      <w:marTop w:val="0"/>
      <w:marBottom w:val="0"/>
      <w:divBdr>
        <w:top w:val="none" w:sz="0" w:space="0" w:color="auto"/>
        <w:left w:val="none" w:sz="0" w:space="0" w:color="auto"/>
        <w:bottom w:val="none" w:sz="0" w:space="0" w:color="auto"/>
        <w:right w:val="none" w:sz="0" w:space="0" w:color="auto"/>
      </w:divBdr>
      <w:divsChild>
        <w:div w:id="1607687895">
          <w:marLeft w:val="0"/>
          <w:marRight w:val="0"/>
          <w:marTop w:val="0"/>
          <w:marBottom w:val="0"/>
          <w:divBdr>
            <w:top w:val="none" w:sz="0" w:space="0" w:color="auto"/>
            <w:left w:val="none" w:sz="0" w:space="0" w:color="auto"/>
            <w:bottom w:val="none" w:sz="0" w:space="0" w:color="auto"/>
            <w:right w:val="none" w:sz="0" w:space="0" w:color="auto"/>
          </w:divBdr>
          <w:divsChild>
            <w:div w:id="490949019">
              <w:marLeft w:val="0"/>
              <w:marRight w:val="0"/>
              <w:marTop w:val="0"/>
              <w:marBottom w:val="0"/>
              <w:divBdr>
                <w:top w:val="none" w:sz="0" w:space="0" w:color="auto"/>
                <w:left w:val="none" w:sz="0" w:space="0" w:color="auto"/>
                <w:bottom w:val="none" w:sz="0" w:space="0" w:color="auto"/>
                <w:right w:val="none" w:sz="0" w:space="0" w:color="auto"/>
              </w:divBdr>
            </w:div>
            <w:div w:id="1486387522">
              <w:marLeft w:val="0"/>
              <w:marRight w:val="0"/>
              <w:marTop w:val="0"/>
              <w:marBottom w:val="0"/>
              <w:divBdr>
                <w:top w:val="none" w:sz="0" w:space="0" w:color="auto"/>
                <w:left w:val="none" w:sz="0" w:space="0" w:color="auto"/>
                <w:bottom w:val="none" w:sz="0" w:space="0" w:color="auto"/>
                <w:right w:val="none" w:sz="0" w:space="0" w:color="auto"/>
              </w:divBdr>
            </w:div>
            <w:div w:id="197200380">
              <w:marLeft w:val="0"/>
              <w:marRight w:val="0"/>
              <w:marTop w:val="0"/>
              <w:marBottom w:val="0"/>
              <w:divBdr>
                <w:top w:val="none" w:sz="0" w:space="0" w:color="auto"/>
                <w:left w:val="none" w:sz="0" w:space="0" w:color="auto"/>
                <w:bottom w:val="none" w:sz="0" w:space="0" w:color="auto"/>
                <w:right w:val="none" w:sz="0" w:space="0" w:color="auto"/>
              </w:divBdr>
            </w:div>
            <w:div w:id="433595081">
              <w:marLeft w:val="0"/>
              <w:marRight w:val="0"/>
              <w:marTop w:val="0"/>
              <w:marBottom w:val="0"/>
              <w:divBdr>
                <w:top w:val="none" w:sz="0" w:space="0" w:color="auto"/>
                <w:left w:val="none" w:sz="0" w:space="0" w:color="auto"/>
                <w:bottom w:val="none" w:sz="0" w:space="0" w:color="auto"/>
                <w:right w:val="none" w:sz="0" w:space="0" w:color="auto"/>
              </w:divBdr>
            </w:div>
            <w:div w:id="102700467">
              <w:marLeft w:val="0"/>
              <w:marRight w:val="0"/>
              <w:marTop w:val="0"/>
              <w:marBottom w:val="0"/>
              <w:divBdr>
                <w:top w:val="none" w:sz="0" w:space="0" w:color="auto"/>
                <w:left w:val="none" w:sz="0" w:space="0" w:color="auto"/>
                <w:bottom w:val="none" w:sz="0" w:space="0" w:color="auto"/>
                <w:right w:val="none" w:sz="0" w:space="0" w:color="auto"/>
              </w:divBdr>
            </w:div>
            <w:div w:id="1914586458">
              <w:marLeft w:val="0"/>
              <w:marRight w:val="0"/>
              <w:marTop w:val="0"/>
              <w:marBottom w:val="0"/>
              <w:divBdr>
                <w:top w:val="none" w:sz="0" w:space="0" w:color="auto"/>
                <w:left w:val="none" w:sz="0" w:space="0" w:color="auto"/>
                <w:bottom w:val="none" w:sz="0" w:space="0" w:color="auto"/>
                <w:right w:val="none" w:sz="0" w:space="0" w:color="auto"/>
              </w:divBdr>
            </w:div>
            <w:div w:id="570769761">
              <w:marLeft w:val="0"/>
              <w:marRight w:val="0"/>
              <w:marTop w:val="0"/>
              <w:marBottom w:val="0"/>
              <w:divBdr>
                <w:top w:val="none" w:sz="0" w:space="0" w:color="auto"/>
                <w:left w:val="none" w:sz="0" w:space="0" w:color="auto"/>
                <w:bottom w:val="none" w:sz="0" w:space="0" w:color="auto"/>
                <w:right w:val="none" w:sz="0" w:space="0" w:color="auto"/>
              </w:divBdr>
            </w:div>
            <w:div w:id="1393849375">
              <w:marLeft w:val="0"/>
              <w:marRight w:val="0"/>
              <w:marTop w:val="0"/>
              <w:marBottom w:val="0"/>
              <w:divBdr>
                <w:top w:val="none" w:sz="0" w:space="0" w:color="auto"/>
                <w:left w:val="none" w:sz="0" w:space="0" w:color="auto"/>
                <w:bottom w:val="none" w:sz="0" w:space="0" w:color="auto"/>
                <w:right w:val="none" w:sz="0" w:space="0" w:color="auto"/>
              </w:divBdr>
            </w:div>
            <w:div w:id="1775830490">
              <w:marLeft w:val="0"/>
              <w:marRight w:val="0"/>
              <w:marTop w:val="0"/>
              <w:marBottom w:val="0"/>
              <w:divBdr>
                <w:top w:val="none" w:sz="0" w:space="0" w:color="auto"/>
                <w:left w:val="none" w:sz="0" w:space="0" w:color="auto"/>
                <w:bottom w:val="none" w:sz="0" w:space="0" w:color="auto"/>
                <w:right w:val="none" w:sz="0" w:space="0" w:color="auto"/>
              </w:divBdr>
            </w:div>
            <w:div w:id="200019840">
              <w:marLeft w:val="0"/>
              <w:marRight w:val="0"/>
              <w:marTop w:val="0"/>
              <w:marBottom w:val="0"/>
              <w:divBdr>
                <w:top w:val="none" w:sz="0" w:space="0" w:color="auto"/>
                <w:left w:val="none" w:sz="0" w:space="0" w:color="auto"/>
                <w:bottom w:val="none" w:sz="0" w:space="0" w:color="auto"/>
                <w:right w:val="none" w:sz="0" w:space="0" w:color="auto"/>
              </w:divBdr>
            </w:div>
            <w:div w:id="1068188366">
              <w:marLeft w:val="0"/>
              <w:marRight w:val="0"/>
              <w:marTop w:val="0"/>
              <w:marBottom w:val="0"/>
              <w:divBdr>
                <w:top w:val="none" w:sz="0" w:space="0" w:color="auto"/>
                <w:left w:val="none" w:sz="0" w:space="0" w:color="auto"/>
                <w:bottom w:val="none" w:sz="0" w:space="0" w:color="auto"/>
                <w:right w:val="none" w:sz="0" w:space="0" w:color="auto"/>
              </w:divBdr>
            </w:div>
            <w:div w:id="2102141779">
              <w:marLeft w:val="0"/>
              <w:marRight w:val="0"/>
              <w:marTop w:val="0"/>
              <w:marBottom w:val="0"/>
              <w:divBdr>
                <w:top w:val="none" w:sz="0" w:space="0" w:color="auto"/>
                <w:left w:val="none" w:sz="0" w:space="0" w:color="auto"/>
                <w:bottom w:val="none" w:sz="0" w:space="0" w:color="auto"/>
                <w:right w:val="none" w:sz="0" w:space="0" w:color="auto"/>
              </w:divBdr>
            </w:div>
            <w:div w:id="712199122">
              <w:marLeft w:val="0"/>
              <w:marRight w:val="0"/>
              <w:marTop w:val="0"/>
              <w:marBottom w:val="0"/>
              <w:divBdr>
                <w:top w:val="none" w:sz="0" w:space="0" w:color="auto"/>
                <w:left w:val="none" w:sz="0" w:space="0" w:color="auto"/>
                <w:bottom w:val="none" w:sz="0" w:space="0" w:color="auto"/>
                <w:right w:val="none" w:sz="0" w:space="0" w:color="auto"/>
              </w:divBdr>
            </w:div>
            <w:div w:id="1443301692">
              <w:marLeft w:val="0"/>
              <w:marRight w:val="0"/>
              <w:marTop w:val="0"/>
              <w:marBottom w:val="0"/>
              <w:divBdr>
                <w:top w:val="none" w:sz="0" w:space="0" w:color="auto"/>
                <w:left w:val="none" w:sz="0" w:space="0" w:color="auto"/>
                <w:bottom w:val="none" w:sz="0" w:space="0" w:color="auto"/>
                <w:right w:val="none" w:sz="0" w:space="0" w:color="auto"/>
              </w:divBdr>
            </w:div>
            <w:div w:id="1201089938">
              <w:marLeft w:val="0"/>
              <w:marRight w:val="0"/>
              <w:marTop w:val="0"/>
              <w:marBottom w:val="0"/>
              <w:divBdr>
                <w:top w:val="none" w:sz="0" w:space="0" w:color="auto"/>
                <w:left w:val="none" w:sz="0" w:space="0" w:color="auto"/>
                <w:bottom w:val="none" w:sz="0" w:space="0" w:color="auto"/>
                <w:right w:val="none" w:sz="0" w:space="0" w:color="auto"/>
              </w:divBdr>
            </w:div>
            <w:div w:id="1488404405">
              <w:marLeft w:val="0"/>
              <w:marRight w:val="0"/>
              <w:marTop w:val="0"/>
              <w:marBottom w:val="0"/>
              <w:divBdr>
                <w:top w:val="none" w:sz="0" w:space="0" w:color="auto"/>
                <w:left w:val="none" w:sz="0" w:space="0" w:color="auto"/>
                <w:bottom w:val="none" w:sz="0" w:space="0" w:color="auto"/>
                <w:right w:val="none" w:sz="0" w:space="0" w:color="auto"/>
              </w:divBdr>
            </w:div>
            <w:div w:id="662123832">
              <w:marLeft w:val="0"/>
              <w:marRight w:val="0"/>
              <w:marTop w:val="0"/>
              <w:marBottom w:val="0"/>
              <w:divBdr>
                <w:top w:val="none" w:sz="0" w:space="0" w:color="auto"/>
                <w:left w:val="none" w:sz="0" w:space="0" w:color="auto"/>
                <w:bottom w:val="none" w:sz="0" w:space="0" w:color="auto"/>
                <w:right w:val="none" w:sz="0" w:space="0" w:color="auto"/>
              </w:divBdr>
            </w:div>
            <w:div w:id="1118639639">
              <w:marLeft w:val="0"/>
              <w:marRight w:val="0"/>
              <w:marTop w:val="0"/>
              <w:marBottom w:val="0"/>
              <w:divBdr>
                <w:top w:val="none" w:sz="0" w:space="0" w:color="auto"/>
                <w:left w:val="none" w:sz="0" w:space="0" w:color="auto"/>
                <w:bottom w:val="none" w:sz="0" w:space="0" w:color="auto"/>
                <w:right w:val="none" w:sz="0" w:space="0" w:color="auto"/>
              </w:divBdr>
            </w:div>
            <w:div w:id="1999766348">
              <w:marLeft w:val="0"/>
              <w:marRight w:val="0"/>
              <w:marTop w:val="0"/>
              <w:marBottom w:val="0"/>
              <w:divBdr>
                <w:top w:val="none" w:sz="0" w:space="0" w:color="auto"/>
                <w:left w:val="none" w:sz="0" w:space="0" w:color="auto"/>
                <w:bottom w:val="none" w:sz="0" w:space="0" w:color="auto"/>
                <w:right w:val="none" w:sz="0" w:space="0" w:color="auto"/>
              </w:divBdr>
            </w:div>
            <w:div w:id="2056734919">
              <w:marLeft w:val="0"/>
              <w:marRight w:val="0"/>
              <w:marTop w:val="0"/>
              <w:marBottom w:val="0"/>
              <w:divBdr>
                <w:top w:val="none" w:sz="0" w:space="0" w:color="auto"/>
                <w:left w:val="none" w:sz="0" w:space="0" w:color="auto"/>
                <w:bottom w:val="none" w:sz="0" w:space="0" w:color="auto"/>
                <w:right w:val="none" w:sz="0" w:space="0" w:color="auto"/>
              </w:divBdr>
            </w:div>
            <w:div w:id="430008793">
              <w:marLeft w:val="0"/>
              <w:marRight w:val="0"/>
              <w:marTop w:val="0"/>
              <w:marBottom w:val="0"/>
              <w:divBdr>
                <w:top w:val="none" w:sz="0" w:space="0" w:color="auto"/>
                <w:left w:val="none" w:sz="0" w:space="0" w:color="auto"/>
                <w:bottom w:val="none" w:sz="0" w:space="0" w:color="auto"/>
                <w:right w:val="none" w:sz="0" w:space="0" w:color="auto"/>
              </w:divBdr>
            </w:div>
            <w:div w:id="1353415297">
              <w:marLeft w:val="0"/>
              <w:marRight w:val="0"/>
              <w:marTop w:val="0"/>
              <w:marBottom w:val="0"/>
              <w:divBdr>
                <w:top w:val="none" w:sz="0" w:space="0" w:color="auto"/>
                <w:left w:val="none" w:sz="0" w:space="0" w:color="auto"/>
                <w:bottom w:val="none" w:sz="0" w:space="0" w:color="auto"/>
                <w:right w:val="none" w:sz="0" w:space="0" w:color="auto"/>
              </w:divBdr>
            </w:div>
            <w:div w:id="1205870854">
              <w:marLeft w:val="0"/>
              <w:marRight w:val="0"/>
              <w:marTop w:val="0"/>
              <w:marBottom w:val="0"/>
              <w:divBdr>
                <w:top w:val="none" w:sz="0" w:space="0" w:color="auto"/>
                <w:left w:val="none" w:sz="0" w:space="0" w:color="auto"/>
                <w:bottom w:val="none" w:sz="0" w:space="0" w:color="auto"/>
                <w:right w:val="none" w:sz="0" w:space="0" w:color="auto"/>
              </w:divBdr>
            </w:div>
            <w:div w:id="1874998743">
              <w:marLeft w:val="0"/>
              <w:marRight w:val="0"/>
              <w:marTop w:val="0"/>
              <w:marBottom w:val="0"/>
              <w:divBdr>
                <w:top w:val="none" w:sz="0" w:space="0" w:color="auto"/>
                <w:left w:val="none" w:sz="0" w:space="0" w:color="auto"/>
                <w:bottom w:val="none" w:sz="0" w:space="0" w:color="auto"/>
                <w:right w:val="none" w:sz="0" w:space="0" w:color="auto"/>
              </w:divBdr>
            </w:div>
            <w:div w:id="275062022">
              <w:marLeft w:val="0"/>
              <w:marRight w:val="0"/>
              <w:marTop w:val="0"/>
              <w:marBottom w:val="0"/>
              <w:divBdr>
                <w:top w:val="none" w:sz="0" w:space="0" w:color="auto"/>
                <w:left w:val="none" w:sz="0" w:space="0" w:color="auto"/>
                <w:bottom w:val="none" w:sz="0" w:space="0" w:color="auto"/>
                <w:right w:val="none" w:sz="0" w:space="0" w:color="auto"/>
              </w:divBdr>
            </w:div>
            <w:div w:id="2035185230">
              <w:marLeft w:val="0"/>
              <w:marRight w:val="0"/>
              <w:marTop w:val="0"/>
              <w:marBottom w:val="0"/>
              <w:divBdr>
                <w:top w:val="none" w:sz="0" w:space="0" w:color="auto"/>
                <w:left w:val="none" w:sz="0" w:space="0" w:color="auto"/>
                <w:bottom w:val="none" w:sz="0" w:space="0" w:color="auto"/>
                <w:right w:val="none" w:sz="0" w:space="0" w:color="auto"/>
              </w:divBdr>
            </w:div>
            <w:div w:id="806750177">
              <w:marLeft w:val="0"/>
              <w:marRight w:val="0"/>
              <w:marTop w:val="0"/>
              <w:marBottom w:val="0"/>
              <w:divBdr>
                <w:top w:val="none" w:sz="0" w:space="0" w:color="auto"/>
                <w:left w:val="none" w:sz="0" w:space="0" w:color="auto"/>
                <w:bottom w:val="none" w:sz="0" w:space="0" w:color="auto"/>
                <w:right w:val="none" w:sz="0" w:space="0" w:color="auto"/>
              </w:divBdr>
            </w:div>
            <w:div w:id="1144928998">
              <w:marLeft w:val="0"/>
              <w:marRight w:val="0"/>
              <w:marTop w:val="0"/>
              <w:marBottom w:val="0"/>
              <w:divBdr>
                <w:top w:val="none" w:sz="0" w:space="0" w:color="auto"/>
                <w:left w:val="none" w:sz="0" w:space="0" w:color="auto"/>
                <w:bottom w:val="none" w:sz="0" w:space="0" w:color="auto"/>
                <w:right w:val="none" w:sz="0" w:space="0" w:color="auto"/>
              </w:divBdr>
            </w:div>
            <w:div w:id="773672642">
              <w:marLeft w:val="0"/>
              <w:marRight w:val="0"/>
              <w:marTop w:val="0"/>
              <w:marBottom w:val="0"/>
              <w:divBdr>
                <w:top w:val="none" w:sz="0" w:space="0" w:color="auto"/>
                <w:left w:val="none" w:sz="0" w:space="0" w:color="auto"/>
                <w:bottom w:val="none" w:sz="0" w:space="0" w:color="auto"/>
                <w:right w:val="none" w:sz="0" w:space="0" w:color="auto"/>
              </w:divBdr>
            </w:div>
            <w:div w:id="2041125996">
              <w:marLeft w:val="0"/>
              <w:marRight w:val="0"/>
              <w:marTop w:val="0"/>
              <w:marBottom w:val="0"/>
              <w:divBdr>
                <w:top w:val="none" w:sz="0" w:space="0" w:color="auto"/>
                <w:left w:val="none" w:sz="0" w:space="0" w:color="auto"/>
                <w:bottom w:val="none" w:sz="0" w:space="0" w:color="auto"/>
                <w:right w:val="none" w:sz="0" w:space="0" w:color="auto"/>
              </w:divBdr>
            </w:div>
            <w:div w:id="1687554026">
              <w:marLeft w:val="0"/>
              <w:marRight w:val="0"/>
              <w:marTop w:val="0"/>
              <w:marBottom w:val="0"/>
              <w:divBdr>
                <w:top w:val="none" w:sz="0" w:space="0" w:color="auto"/>
                <w:left w:val="none" w:sz="0" w:space="0" w:color="auto"/>
                <w:bottom w:val="none" w:sz="0" w:space="0" w:color="auto"/>
                <w:right w:val="none" w:sz="0" w:space="0" w:color="auto"/>
              </w:divBdr>
            </w:div>
            <w:div w:id="911621907">
              <w:marLeft w:val="0"/>
              <w:marRight w:val="0"/>
              <w:marTop w:val="0"/>
              <w:marBottom w:val="0"/>
              <w:divBdr>
                <w:top w:val="none" w:sz="0" w:space="0" w:color="auto"/>
                <w:left w:val="none" w:sz="0" w:space="0" w:color="auto"/>
                <w:bottom w:val="none" w:sz="0" w:space="0" w:color="auto"/>
                <w:right w:val="none" w:sz="0" w:space="0" w:color="auto"/>
              </w:divBdr>
            </w:div>
            <w:div w:id="1688601472">
              <w:marLeft w:val="0"/>
              <w:marRight w:val="0"/>
              <w:marTop w:val="0"/>
              <w:marBottom w:val="0"/>
              <w:divBdr>
                <w:top w:val="none" w:sz="0" w:space="0" w:color="auto"/>
                <w:left w:val="none" w:sz="0" w:space="0" w:color="auto"/>
                <w:bottom w:val="none" w:sz="0" w:space="0" w:color="auto"/>
                <w:right w:val="none" w:sz="0" w:space="0" w:color="auto"/>
              </w:divBdr>
            </w:div>
            <w:div w:id="1412120572">
              <w:marLeft w:val="0"/>
              <w:marRight w:val="0"/>
              <w:marTop w:val="0"/>
              <w:marBottom w:val="0"/>
              <w:divBdr>
                <w:top w:val="none" w:sz="0" w:space="0" w:color="auto"/>
                <w:left w:val="none" w:sz="0" w:space="0" w:color="auto"/>
                <w:bottom w:val="none" w:sz="0" w:space="0" w:color="auto"/>
                <w:right w:val="none" w:sz="0" w:space="0" w:color="auto"/>
              </w:divBdr>
            </w:div>
            <w:div w:id="1351101326">
              <w:marLeft w:val="0"/>
              <w:marRight w:val="0"/>
              <w:marTop w:val="0"/>
              <w:marBottom w:val="0"/>
              <w:divBdr>
                <w:top w:val="none" w:sz="0" w:space="0" w:color="auto"/>
                <w:left w:val="none" w:sz="0" w:space="0" w:color="auto"/>
                <w:bottom w:val="none" w:sz="0" w:space="0" w:color="auto"/>
                <w:right w:val="none" w:sz="0" w:space="0" w:color="auto"/>
              </w:divBdr>
            </w:div>
            <w:div w:id="16934413">
              <w:marLeft w:val="0"/>
              <w:marRight w:val="0"/>
              <w:marTop w:val="0"/>
              <w:marBottom w:val="0"/>
              <w:divBdr>
                <w:top w:val="none" w:sz="0" w:space="0" w:color="auto"/>
                <w:left w:val="none" w:sz="0" w:space="0" w:color="auto"/>
                <w:bottom w:val="none" w:sz="0" w:space="0" w:color="auto"/>
                <w:right w:val="none" w:sz="0" w:space="0" w:color="auto"/>
              </w:divBdr>
            </w:div>
            <w:div w:id="466633715">
              <w:marLeft w:val="0"/>
              <w:marRight w:val="0"/>
              <w:marTop w:val="0"/>
              <w:marBottom w:val="0"/>
              <w:divBdr>
                <w:top w:val="none" w:sz="0" w:space="0" w:color="auto"/>
                <w:left w:val="none" w:sz="0" w:space="0" w:color="auto"/>
                <w:bottom w:val="none" w:sz="0" w:space="0" w:color="auto"/>
                <w:right w:val="none" w:sz="0" w:space="0" w:color="auto"/>
              </w:divBdr>
            </w:div>
            <w:div w:id="1589534809">
              <w:marLeft w:val="0"/>
              <w:marRight w:val="0"/>
              <w:marTop w:val="0"/>
              <w:marBottom w:val="0"/>
              <w:divBdr>
                <w:top w:val="none" w:sz="0" w:space="0" w:color="auto"/>
                <w:left w:val="none" w:sz="0" w:space="0" w:color="auto"/>
                <w:bottom w:val="none" w:sz="0" w:space="0" w:color="auto"/>
                <w:right w:val="none" w:sz="0" w:space="0" w:color="auto"/>
              </w:divBdr>
            </w:div>
            <w:div w:id="1430198413">
              <w:marLeft w:val="0"/>
              <w:marRight w:val="0"/>
              <w:marTop w:val="0"/>
              <w:marBottom w:val="0"/>
              <w:divBdr>
                <w:top w:val="none" w:sz="0" w:space="0" w:color="auto"/>
                <w:left w:val="none" w:sz="0" w:space="0" w:color="auto"/>
                <w:bottom w:val="none" w:sz="0" w:space="0" w:color="auto"/>
                <w:right w:val="none" w:sz="0" w:space="0" w:color="auto"/>
              </w:divBdr>
            </w:div>
            <w:div w:id="1478567739">
              <w:marLeft w:val="0"/>
              <w:marRight w:val="0"/>
              <w:marTop w:val="0"/>
              <w:marBottom w:val="0"/>
              <w:divBdr>
                <w:top w:val="none" w:sz="0" w:space="0" w:color="auto"/>
                <w:left w:val="none" w:sz="0" w:space="0" w:color="auto"/>
                <w:bottom w:val="none" w:sz="0" w:space="0" w:color="auto"/>
                <w:right w:val="none" w:sz="0" w:space="0" w:color="auto"/>
              </w:divBdr>
            </w:div>
            <w:div w:id="652835850">
              <w:marLeft w:val="0"/>
              <w:marRight w:val="0"/>
              <w:marTop w:val="0"/>
              <w:marBottom w:val="0"/>
              <w:divBdr>
                <w:top w:val="none" w:sz="0" w:space="0" w:color="auto"/>
                <w:left w:val="none" w:sz="0" w:space="0" w:color="auto"/>
                <w:bottom w:val="none" w:sz="0" w:space="0" w:color="auto"/>
                <w:right w:val="none" w:sz="0" w:space="0" w:color="auto"/>
              </w:divBdr>
            </w:div>
            <w:div w:id="710806243">
              <w:marLeft w:val="0"/>
              <w:marRight w:val="0"/>
              <w:marTop w:val="0"/>
              <w:marBottom w:val="0"/>
              <w:divBdr>
                <w:top w:val="none" w:sz="0" w:space="0" w:color="auto"/>
                <w:left w:val="none" w:sz="0" w:space="0" w:color="auto"/>
                <w:bottom w:val="none" w:sz="0" w:space="0" w:color="auto"/>
                <w:right w:val="none" w:sz="0" w:space="0" w:color="auto"/>
              </w:divBdr>
            </w:div>
            <w:div w:id="975984770">
              <w:marLeft w:val="0"/>
              <w:marRight w:val="0"/>
              <w:marTop w:val="0"/>
              <w:marBottom w:val="0"/>
              <w:divBdr>
                <w:top w:val="none" w:sz="0" w:space="0" w:color="auto"/>
                <w:left w:val="none" w:sz="0" w:space="0" w:color="auto"/>
                <w:bottom w:val="none" w:sz="0" w:space="0" w:color="auto"/>
                <w:right w:val="none" w:sz="0" w:space="0" w:color="auto"/>
              </w:divBdr>
            </w:div>
            <w:div w:id="389426996">
              <w:marLeft w:val="0"/>
              <w:marRight w:val="0"/>
              <w:marTop w:val="0"/>
              <w:marBottom w:val="0"/>
              <w:divBdr>
                <w:top w:val="none" w:sz="0" w:space="0" w:color="auto"/>
                <w:left w:val="none" w:sz="0" w:space="0" w:color="auto"/>
                <w:bottom w:val="none" w:sz="0" w:space="0" w:color="auto"/>
                <w:right w:val="none" w:sz="0" w:space="0" w:color="auto"/>
              </w:divBdr>
            </w:div>
            <w:div w:id="2111269646">
              <w:marLeft w:val="0"/>
              <w:marRight w:val="0"/>
              <w:marTop w:val="0"/>
              <w:marBottom w:val="0"/>
              <w:divBdr>
                <w:top w:val="none" w:sz="0" w:space="0" w:color="auto"/>
                <w:left w:val="none" w:sz="0" w:space="0" w:color="auto"/>
                <w:bottom w:val="none" w:sz="0" w:space="0" w:color="auto"/>
                <w:right w:val="none" w:sz="0" w:space="0" w:color="auto"/>
              </w:divBdr>
            </w:div>
            <w:div w:id="468867771">
              <w:marLeft w:val="0"/>
              <w:marRight w:val="0"/>
              <w:marTop w:val="0"/>
              <w:marBottom w:val="0"/>
              <w:divBdr>
                <w:top w:val="none" w:sz="0" w:space="0" w:color="auto"/>
                <w:left w:val="none" w:sz="0" w:space="0" w:color="auto"/>
                <w:bottom w:val="none" w:sz="0" w:space="0" w:color="auto"/>
                <w:right w:val="none" w:sz="0" w:space="0" w:color="auto"/>
              </w:divBdr>
            </w:div>
            <w:div w:id="1539976010">
              <w:marLeft w:val="0"/>
              <w:marRight w:val="0"/>
              <w:marTop w:val="0"/>
              <w:marBottom w:val="0"/>
              <w:divBdr>
                <w:top w:val="none" w:sz="0" w:space="0" w:color="auto"/>
                <w:left w:val="none" w:sz="0" w:space="0" w:color="auto"/>
                <w:bottom w:val="none" w:sz="0" w:space="0" w:color="auto"/>
                <w:right w:val="none" w:sz="0" w:space="0" w:color="auto"/>
              </w:divBdr>
            </w:div>
            <w:div w:id="972640074">
              <w:marLeft w:val="0"/>
              <w:marRight w:val="0"/>
              <w:marTop w:val="0"/>
              <w:marBottom w:val="0"/>
              <w:divBdr>
                <w:top w:val="none" w:sz="0" w:space="0" w:color="auto"/>
                <w:left w:val="none" w:sz="0" w:space="0" w:color="auto"/>
                <w:bottom w:val="none" w:sz="0" w:space="0" w:color="auto"/>
                <w:right w:val="none" w:sz="0" w:space="0" w:color="auto"/>
              </w:divBdr>
            </w:div>
            <w:div w:id="2036694138">
              <w:marLeft w:val="0"/>
              <w:marRight w:val="0"/>
              <w:marTop w:val="0"/>
              <w:marBottom w:val="0"/>
              <w:divBdr>
                <w:top w:val="none" w:sz="0" w:space="0" w:color="auto"/>
                <w:left w:val="none" w:sz="0" w:space="0" w:color="auto"/>
                <w:bottom w:val="none" w:sz="0" w:space="0" w:color="auto"/>
                <w:right w:val="none" w:sz="0" w:space="0" w:color="auto"/>
              </w:divBdr>
            </w:div>
            <w:div w:id="304702278">
              <w:marLeft w:val="0"/>
              <w:marRight w:val="0"/>
              <w:marTop w:val="0"/>
              <w:marBottom w:val="0"/>
              <w:divBdr>
                <w:top w:val="none" w:sz="0" w:space="0" w:color="auto"/>
                <w:left w:val="none" w:sz="0" w:space="0" w:color="auto"/>
                <w:bottom w:val="none" w:sz="0" w:space="0" w:color="auto"/>
                <w:right w:val="none" w:sz="0" w:space="0" w:color="auto"/>
              </w:divBdr>
            </w:div>
            <w:div w:id="748380820">
              <w:marLeft w:val="0"/>
              <w:marRight w:val="0"/>
              <w:marTop w:val="0"/>
              <w:marBottom w:val="0"/>
              <w:divBdr>
                <w:top w:val="none" w:sz="0" w:space="0" w:color="auto"/>
                <w:left w:val="none" w:sz="0" w:space="0" w:color="auto"/>
                <w:bottom w:val="none" w:sz="0" w:space="0" w:color="auto"/>
                <w:right w:val="none" w:sz="0" w:space="0" w:color="auto"/>
              </w:divBdr>
            </w:div>
            <w:div w:id="1620598788">
              <w:marLeft w:val="0"/>
              <w:marRight w:val="0"/>
              <w:marTop w:val="0"/>
              <w:marBottom w:val="0"/>
              <w:divBdr>
                <w:top w:val="none" w:sz="0" w:space="0" w:color="auto"/>
                <w:left w:val="none" w:sz="0" w:space="0" w:color="auto"/>
                <w:bottom w:val="none" w:sz="0" w:space="0" w:color="auto"/>
                <w:right w:val="none" w:sz="0" w:space="0" w:color="auto"/>
              </w:divBdr>
            </w:div>
            <w:div w:id="499005842">
              <w:marLeft w:val="0"/>
              <w:marRight w:val="0"/>
              <w:marTop w:val="0"/>
              <w:marBottom w:val="0"/>
              <w:divBdr>
                <w:top w:val="none" w:sz="0" w:space="0" w:color="auto"/>
                <w:left w:val="none" w:sz="0" w:space="0" w:color="auto"/>
                <w:bottom w:val="none" w:sz="0" w:space="0" w:color="auto"/>
                <w:right w:val="none" w:sz="0" w:space="0" w:color="auto"/>
              </w:divBdr>
            </w:div>
            <w:div w:id="808673326">
              <w:marLeft w:val="0"/>
              <w:marRight w:val="0"/>
              <w:marTop w:val="0"/>
              <w:marBottom w:val="0"/>
              <w:divBdr>
                <w:top w:val="none" w:sz="0" w:space="0" w:color="auto"/>
                <w:left w:val="none" w:sz="0" w:space="0" w:color="auto"/>
                <w:bottom w:val="none" w:sz="0" w:space="0" w:color="auto"/>
                <w:right w:val="none" w:sz="0" w:space="0" w:color="auto"/>
              </w:divBdr>
            </w:div>
            <w:div w:id="1817725114">
              <w:marLeft w:val="0"/>
              <w:marRight w:val="0"/>
              <w:marTop w:val="0"/>
              <w:marBottom w:val="0"/>
              <w:divBdr>
                <w:top w:val="none" w:sz="0" w:space="0" w:color="auto"/>
                <w:left w:val="none" w:sz="0" w:space="0" w:color="auto"/>
                <w:bottom w:val="none" w:sz="0" w:space="0" w:color="auto"/>
                <w:right w:val="none" w:sz="0" w:space="0" w:color="auto"/>
              </w:divBdr>
            </w:div>
            <w:div w:id="806514458">
              <w:marLeft w:val="0"/>
              <w:marRight w:val="0"/>
              <w:marTop w:val="0"/>
              <w:marBottom w:val="0"/>
              <w:divBdr>
                <w:top w:val="none" w:sz="0" w:space="0" w:color="auto"/>
                <w:left w:val="none" w:sz="0" w:space="0" w:color="auto"/>
                <w:bottom w:val="none" w:sz="0" w:space="0" w:color="auto"/>
                <w:right w:val="none" w:sz="0" w:space="0" w:color="auto"/>
              </w:divBdr>
            </w:div>
            <w:div w:id="1744060415">
              <w:marLeft w:val="0"/>
              <w:marRight w:val="0"/>
              <w:marTop w:val="0"/>
              <w:marBottom w:val="0"/>
              <w:divBdr>
                <w:top w:val="none" w:sz="0" w:space="0" w:color="auto"/>
                <w:left w:val="none" w:sz="0" w:space="0" w:color="auto"/>
                <w:bottom w:val="none" w:sz="0" w:space="0" w:color="auto"/>
                <w:right w:val="none" w:sz="0" w:space="0" w:color="auto"/>
              </w:divBdr>
            </w:div>
            <w:div w:id="1023819735">
              <w:marLeft w:val="0"/>
              <w:marRight w:val="0"/>
              <w:marTop w:val="0"/>
              <w:marBottom w:val="0"/>
              <w:divBdr>
                <w:top w:val="none" w:sz="0" w:space="0" w:color="auto"/>
                <w:left w:val="none" w:sz="0" w:space="0" w:color="auto"/>
                <w:bottom w:val="none" w:sz="0" w:space="0" w:color="auto"/>
                <w:right w:val="none" w:sz="0" w:space="0" w:color="auto"/>
              </w:divBdr>
            </w:div>
            <w:div w:id="903181404">
              <w:marLeft w:val="0"/>
              <w:marRight w:val="0"/>
              <w:marTop w:val="0"/>
              <w:marBottom w:val="0"/>
              <w:divBdr>
                <w:top w:val="none" w:sz="0" w:space="0" w:color="auto"/>
                <w:left w:val="none" w:sz="0" w:space="0" w:color="auto"/>
                <w:bottom w:val="none" w:sz="0" w:space="0" w:color="auto"/>
                <w:right w:val="none" w:sz="0" w:space="0" w:color="auto"/>
              </w:divBdr>
            </w:div>
            <w:div w:id="286351568">
              <w:marLeft w:val="0"/>
              <w:marRight w:val="0"/>
              <w:marTop w:val="0"/>
              <w:marBottom w:val="0"/>
              <w:divBdr>
                <w:top w:val="none" w:sz="0" w:space="0" w:color="auto"/>
                <w:left w:val="none" w:sz="0" w:space="0" w:color="auto"/>
                <w:bottom w:val="none" w:sz="0" w:space="0" w:color="auto"/>
                <w:right w:val="none" w:sz="0" w:space="0" w:color="auto"/>
              </w:divBdr>
            </w:div>
            <w:div w:id="636566592">
              <w:marLeft w:val="0"/>
              <w:marRight w:val="0"/>
              <w:marTop w:val="0"/>
              <w:marBottom w:val="0"/>
              <w:divBdr>
                <w:top w:val="none" w:sz="0" w:space="0" w:color="auto"/>
                <w:left w:val="none" w:sz="0" w:space="0" w:color="auto"/>
                <w:bottom w:val="none" w:sz="0" w:space="0" w:color="auto"/>
                <w:right w:val="none" w:sz="0" w:space="0" w:color="auto"/>
              </w:divBdr>
            </w:div>
            <w:div w:id="145249858">
              <w:marLeft w:val="0"/>
              <w:marRight w:val="0"/>
              <w:marTop w:val="0"/>
              <w:marBottom w:val="0"/>
              <w:divBdr>
                <w:top w:val="none" w:sz="0" w:space="0" w:color="auto"/>
                <w:left w:val="none" w:sz="0" w:space="0" w:color="auto"/>
                <w:bottom w:val="none" w:sz="0" w:space="0" w:color="auto"/>
                <w:right w:val="none" w:sz="0" w:space="0" w:color="auto"/>
              </w:divBdr>
            </w:div>
            <w:div w:id="1446459077">
              <w:marLeft w:val="0"/>
              <w:marRight w:val="0"/>
              <w:marTop w:val="0"/>
              <w:marBottom w:val="0"/>
              <w:divBdr>
                <w:top w:val="none" w:sz="0" w:space="0" w:color="auto"/>
                <w:left w:val="none" w:sz="0" w:space="0" w:color="auto"/>
                <w:bottom w:val="none" w:sz="0" w:space="0" w:color="auto"/>
                <w:right w:val="none" w:sz="0" w:space="0" w:color="auto"/>
              </w:divBdr>
            </w:div>
            <w:div w:id="1109814504">
              <w:marLeft w:val="0"/>
              <w:marRight w:val="0"/>
              <w:marTop w:val="0"/>
              <w:marBottom w:val="0"/>
              <w:divBdr>
                <w:top w:val="none" w:sz="0" w:space="0" w:color="auto"/>
                <w:left w:val="none" w:sz="0" w:space="0" w:color="auto"/>
                <w:bottom w:val="none" w:sz="0" w:space="0" w:color="auto"/>
                <w:right w:val="none" w:sz="0" w:space="0" w:color="auto"/>
              </w:divBdr>
            </w:div>
            <w:div w:id="764959916">
              <w:marLeft w:val="0"/>
              <w:marRight w:val="0"/>
              <w:marTop w:val="0"/>
              <w:marBottom w:val="0"/>
              <w:divBdr>
                <w:top w:val="none" w:sz="0" w:space="0" w:color="auto"/>
                <w:left w:val="none" w:sz="0" w:space="0" w:color="auto"/>
                <w:bottom w:val="none" w:sz="0" w:space="0" w:color="auto"/>
                <w:right w:val="none" w:sz="0" w:space="0" w:color="auto"/>
              </w:divBdr>
            </w:div>
            <w:div w:id="1756122186">
              <w:marLeft w:val="0"/>
              <w:marRight w:val="0"/>
              <w:marTop w:val="0"/>
              <w:marBottom w:val="0"/>
              <w:divBdr>
                <w:top w:val="none" w:sz="0" w:space="0" w:color="auto"/>
                <w:left w:val="none" w:sz="0" w:space="0" w:color="auto"/>
                <w:bottom w:val="none" w:sz="0" w:space="0" w:color="auto"/>
                <w:right w:val="none" w:sz="0" w:space="0" w:color="auto"/>
              </w:divBdr>
            </w:div>
            <w:div w:id="1104617269">
              <w:marLeft w:val="0"/>
              <w:marRight w:val="0"/>
              <w:marTop w:val="0"/>
              <w:marBottom w:val="0"/>
              <w:divBdr>
                <w:top w:val="none" w:sz="0" w:space="0" w:color="auto"/>
                <w:left w:val="none" w:sz="0" w:space="0" w:color="auto"/>
                <w:bottom w:val="none" w:sz="0" w:space="0" w:color="auto"/>
                <w:right w:val="none" w:sz="0" w:space="0" w:color="auto"/>
              </w:divBdr>
            </w:div>
            <w:div w:id="1364282966">
              <w:marLeft w:val="0"/>
              <w:marRight w:val="0"/>
              <w:marTop w:val="0"/>
              <w:marBottom w:val="0"/>
              <w:divBdr>
                <w:top w:val="none" w:sz="0" w:space="0" w:color="auto"/>
                <w:left w:val="none" w:sz="0" w:space="0" w:color="auto"/>
                <w:bottom w:val="none" w:sz="0" w:space="0" w:color="auto"/>
                <w:right w:val="none" w:sz="0" w:space="0" w:color="auto"/>
              </w:divBdr>
            </w:div>
            <w:div w:id="1273823965">
              <w:marLeft w:val="0"/>
              <w:marRight w:val="0"/>
              <w:marTop w:val="0"/>
              <w:marBottom w:val="0"/>
              <w:divBdr>
                <w:top w:val="none" w:sz="0" w:space="0" w:color="auto"/>
                <w:left w:val="none" w:sz="0" w:space="0" w:color="auto"/>
                <w:bottom w:val="none" w:sz="0" w:space="0" w:color="auto"/>
                <w:right w:val="none" w:sz="0" w:space="0" w:color="auto"/>
              </w:divBdr>
            </w:div>
            <w:div w:id="1560439253">
              <w:marLeft w:val="0"/>
              <w:marRight w:val="0"/>
              <w:marTop w:val="0"/>
              <w:marBottom w:val="0"/>
              <w:divBdr>
                <w:top w:val="none" w:sz="0" w:space="0" w:color="auto"/>
                <w:left w:val="none" w:sz="0" w:space="0" w:color="auto"/>
                <w:bottom w:val="none" w:sz="0" w:space="0" w:color="auto"/>
                <w:right w:val="none" w:sz="0" w:space="0" w:color="auto"/>
              </w:divBdr>
            </w:div>
            <w:div w:id="702948123">
              <w:marLeft w:val="0"/>
              <w:marRight w:val="0"/>
              <w:marTop w:val="0"/>
              <w:marBottom w:val="0"/>
              <w:divBdr>
                <w:top w:val="none" w:sz="0" w:space="0" w:color="auto"/>
                <w:left w:val="none" w:sz="0" w:space="0" w:color="auto"/>
                <w:bottom w:val="none" w:sz="0" w:space="0" w:color="auto"/>
                <w:right w:val="none" w:sz="0" w:space="0" w:color="auto"/>
              </w:divBdr>
            </w:div>
            <w:div w:id="1411123835">
              <w:marLeft w:val="0"/>
              <w:marRight w:val="0"/>
              <w:marTop w:val="0"/>
              <w:marBottom w:val="0"/>
              <w:divBdr>
                <w:top w:val="none" w:sz="0" w:space="0" w:color="auto"/>
                <w:left w:val="none" w:sz="0" w:space="0" w:color="auto"/>
                <w:bottom w:val="none" w:sz="0" w:space="0" w:color="auto"/>
                <w:right w:val="none" w:sz="0" w:space="0" w:color="auto"/>
              </w:divBdr>
            </w:div>
            <w:div w:id="328992396">
              <w:marLeft w:val="0"/>
              <w:marRight w:val="0"/>
              <w:marTop w:val="0"/>
              <w:marBottom w:val="0"/>
              <w:divBdr>
                <w:top w:val="none" w:sz="0" w:space="0" w:color="auto"/>
                <w:left w:val="none" w:sz="0" w:space="0" w:color="auto"/>
                <w:bottom w:val="none" w:sz="0" w:space="0" w:color="auto"/>
                <w:right w:val="none" w:sz="0" w:space="0" w:color="auto"/>
              </w:divBdr>
            </w:div>
            <w:div w:id="977295909">
              <w:marLeft w:val="0"/>
              <w:marRight w:val="0"/>
              <w:marTop w:val="0"/>
              <w:marBottom w:val="0"/>
              <w:divBdr>
                <w:top w:val="none" w:sz="0" w:space="0" w:color="auto"/>
                <w:left w:val="none" w:sz="0" w:space="0" w:color="auto"/>
                <w:bottom w:val="none" w:sz="0" w:space="0" w:color="auto"/>
                <w:right w:val="none" w:sz="0" w:space="0" w:color="auto"/>
              </w:divBdr>
            </w:div>
            <w:div w:id="1334406603">
              <w:marLeft w:val="0"/>
              <w:marRight w:val="0"/>
              <w:marTop w:val="0"/>
              <w:marBottom w:val="0"/>
              <w:divBdr>
                <w:top w:val="none" w:sz="0" w:space="0" w:color="auto"/>
                <w:left w:val="none" w:sz="0" w:space="0" w:color="auto"/>
                <w:bottom w:val="none" w:sz="0" w:space="0" w:color="auto"/>
                <w:right w:val="none" w:sz="0" w:space="0" w:color="auto"/>
              </w:divBdr>
            </w:div>
            <w:div w:id="1010643591">
              <w:marLeft w:val="0"/>
              <w:marRight w:val="0"/>
              <w:marTop w:val="0"/>
              <w:marBottom w:val="0"/>
              <w:divBdr>
                <w:top w:val="none" w:sz="0" w:space="0" w:color="auto"/>
                <w:left w:val="none" w:sz="0" w:space="0" w:color="auto"/>
                <w:bottom w:val="none" w:sz="0" w:space="0" w:color="auto"/>
                <w:right w:val="none" w:sz="0" w:space="0" w:color="auto"/>
              </w:divBdr>
            </w:div>
            <w:div w:id="80303301">
              <w:marLeft w:val="0"/>
              <w:marRight w:val="0"/>
              <w:marTop w:val="0"/>
              <w:marBottom w:val="0"/>
              <w:divBdr>
                <w:top w:val="none" w:sz="0" w:space="0" w:color="auto"/>
                <w:left w:val="none" w:sz="0" w:space="0" w:color="auto"/>
                <w:bottom w:val="none" w:sz="0" w:space="0" w:color="auto"/>
                <w:right w:val="none" w:sz="0" w:space="0" w:color="auto"/>
              </w:divBdr>
            </w:div>
            <w:div w:id="824322852">
              <w:marLeft w:val="0"/>
              <w:marRight w:val="0"/>
              <w:marTop w:val="0"/>
              <w:marBottom w:val="0"/>
              <w:divBdr>
                <w:top w:val="none" w:sz="0" w:space="0" w:color="auto"/>
                <w:left w:val="none" w:sz="0" w:space="0" w:color="auto"/>
                <w:bottom w:val="none" w:sz="0" w:space="0" w:color="auto"/>
                <w:right w:val="none" w:sz="0" w:space="0" w:color="auto"/>
              </w:divBdr>
            </w:div>
            <w:div w:id="345979721">
              <w:marLeft w:val="0"/>
              <w:marRight w:val="0"/>
              <w:marTop w:val="0"/>
              <w:marBottom w:val="0"/>
              <w:divBdr>
                <w:top w:val="none" w:sz="0" w:space="0" w:color="auto"/>
                <w:left w:val="none" w:sz="0" w:space="0" w:color="auto"/>
                <w:bottom w:val="none" w:sz="0" w:space="0" w:color="auto"/>
                <w:right w:val="none" w:sz="0" w:space="0" w:color="auto"/>
              </w:divBdr>
            </w:div>
            <w:div w:id="2078244047">
              <w:marLeft w:val="0"/>
              <w:marRight w:val="0"/>
              <w:marTop w:val="0"/>
              <w:marBottom w:val="0"/>
              <w:divBdr>
                <w:top w:val="none" w:sz="0" w:space="0" w:color="auto"/>
                <w:left w:val="none" w:sz="0" w:space="0" w:color="auto"/>
                <w:bottom w:val="none" w:sz="0" w:space="0" w:color="auto"/>
                <w:right w:val="none" w:sz="0" w:space="0" w:color="auto"/>
              </w:divBdr>
            </w:div>
            <w:div w:id="905527901">
              <w:marLeft w:val="0"/>
              <w:marRight w:val="0"/>
              <w:marTop w:val="0"/>
              <w:marBottom w:val="0"/>
              <w:divBdr>
                <w:top w:val="none" w:sz="0" w:space="0" w:color="auto"/>
                <w:left w:val="none" w:sz="0" w:space="0" w:color="auto"/>
                <w:bottom w:val="none" w:sz="0" w:space="0" w:color="auto"/>
                <w:right w:val="none" w:sz="0" w:space="0" w:color="auto"/>
              </w:divBdr>
            </w:div>
            <w:div w:id="2322931">
              <w:marLeft w:val="0"/>
              <w:marRight w:val="0"/>
              <w:marTop w:val="0"/>
              <w:marBottom w:val="0"/>
              <w:divBdr>
                <w:top w:val="none" w:sz="0" w:space="0" w:color="auto"/>
                <w:left w:val="none" w:sz="0" w:space="0" w:color="auto"/>
                <w:bottom w:val="none" w:sz="0" w:space="0" w:color="auto"/>
                <w:right w:val="none" w:sz="0" w:space="0" w:color="auto"/>
              </w:divBdr>
            </w:div>
            <w:div w:id="482626778">
              <w:marLeft w:val="0"/>
              <w:marRight w:val="0"/>
              <w:marTop w:val="0"/>
              <w:marBottom w:val="0"/>
              <w:divBdr>
                <w:top w:val="none" w:sz="0" w:space="0" w:color="auto"/>
                <w:left w:val="none" w:sz="0" w:space="0" w:color="auto"/>
                <w:bottom w:val="none" w:sz="0" w:space="0" w:color="auto"/>
                <w:right w:val="none" w:sz="0" w:space="0" w:color="auto"/>
              </w:divBdr>
            </w:div>
            <w:div w:id="1775705354">
              <w:marLeft w:val="0"/>
              <w:marRight w:val="0"/>
              <w:marTop w:val="0"/>
              <w:marBottom w:val="0"/>
              <w:divBdr>
                <w:top w:val="none" w:sz="0" w:space="0" w:color="auto"/>
                <w:left w:val="none" w:sz="0" w:space="0" w:color="auto"/>
                <w:bottom w:val="none" w:sz="0" w:space="0" w:color="auto"/>
                <w:right w:val="none" w:sz="0" w:space="0" w:color="auto"/>
              </w:divBdr>
            </w:div>
            <w:div w:id="272787338">
              <w:marLeft w:val="0"/>
              <w:marRight w:val="0"/>
              <w:marTop w:val="0"/>
              <w:marBottom w:val="0"/>
              <w:divBdr>
                <w:top w:val="none" w:sz="0" w:space="0" w:color="auto"/>
                <w:left w:val="none" w:sz="0" w:space="0" w:color="auto"/>
                <w:bottom w:val="none" w:sz="0" w:space="0" w:color="auto"/>
                <w:right w:val="none" w:sz="0" w:space="0" w:color="auto"/>
              </w:divBdr>
            </w:div>
            <w:div w:id="1203516272">
              <w:marLeft w:val="0"/>
              <w:marRight w:val="0"/>
              <w:marTop w:val="0"/>
              <w:marBottom w:val="0"/>
              <w:divBdr>
                <w:top w:val="none" w:sz="0" w:space="0" w:color="auto"/>
                <w:left w:val="none" w:sz="0" w:space="0" w:color="auto"/>
                <w:bottom w:val="none" w:sz="0" w:space="0" w:color="auto"/>
                <w:right w:val="none" w:sz="0" w:space="0" w:color="auto"/>
              </w:divBdr>
            </w:div>
            <w:div w:id="1721591164">
              <w:marLeft w:val="0"/>
              <w:marRight w:val="0"/>
              <w:marTop w:val="0"/>
              <w:marBottom w:val="0"/>
              <w:divBdr>
                <w:top w:val="none" w:sz="0" w:space="0" w:color="auto"/>
                <w:left w:val="none" w:sz="0" w:space="0" w:color="auto"/>
                <w:bottom w:val="none" w:sz="0" w:space="0" w:color="auto"/>
                <w:right w:val="none" w:sz="0" w:space="0" w:color="auto"/>
              </w:divBdr>
            </w:div>
            <w:div w:id="1620262184">
              <w:marLeft w:val="0"/>
              <w:marRight w:val="0"/>
              <w:marTop w:val="0"/>
              <w:marBottom w:val="0"/>
              <w:divBdr>
                <w:top w:val="none" w:sz="0" w:space="0" w:color="auto"/>
                <w:left w:val="none" w:sz="0" w:space="0" w:color="auto"/>
                <w:bottom w:val="none" w:sz="0" w:space="0" w:color="auto"/>
                <w:right w:val="none" w:sz="0" w:space="0" w:color="auto"/>
              </w:divBdr>
            </w:div>
            <w:div w:id="1200779895">
              <w:marLeft w:val="0"/>
              <w:marRight w:val="0"/>
              <w:marTop w:val="0"/>
              <w:marBottom w:val="0"/>
              <w:divBdr>
                <w:top w:val="none" w:sz="0" w:space="0" w:color="auto"/>
                <w:left w:val="none" w:sz="0" w:space="0" w:color="auto"/>
                <w:bottom w:val="none" w:sz="0" w:space="0" w:color="auto"/>
                <w:right w:val="none" w:sz="0" w:space="0" w:color="auto"/>
              </w:divBdr>
            </w:div>
            <w:div w:id="1637106309">
              <w:marLeft w:val="0"/>
              <w:marRight w:val="0"/>
              <w:marTop w:val="0"/>
              <w:marBottom w:val="0"/>
              <w:divBdr>
                <w:top w:val="none" w:sz="0" w:space="0" w:color="auto"/>
                <w:left w:val="none" w:sz="0" w:space="0" w:color="auto"/>
                <w:bottom w:val="none" w:sz="0" w:space="0" w:color="auto"/>
                <w:right w:val="none" w:sz="0" w:space="0" w:color="auto"/>
              </w:divBdr>
            </w:div>
            <w:div w:id="119232346">
              <w:marLeft w:val="0"/>
              <w:marRight w:val="0"/>
              <w:marTop w:val="0"/>
              <w:marBottom w:val="0"/>
              <w:divBdr>
                <w:top w:val="none" w:sz="0" w:space="0" w:color="auto"/>
                <w:left w:val="none" w:sz="0" w:space="0" w:color="auto"/>
                <w:bottom w:val="none" w:sz="0" w:space="0" w:color="auto"/>
                <w:right w:val="none" w:sz="0" w:space="0" w:color="auto"/>
              </w:divBdr>
            </w:div>
            <w:div w:id="1027371840">
              <w:marLeft w:val="0"/>
              <w:marRight w:val="0"/>
              <w:marTop w:val="0"/>
              <w:marBottom w:val="0"/>
              <w:divBdr>
                <w:top w:val="none" w:sz="0" w:space="0" w:color="auto"/>
                <w:left w:val="none" w:sz="0" w:space="0" w:color="auto"/>
                <w:bottom w:val="none" w:sz="0" w:space="0" w:color="auto"/>
                <w:right w:val="none" w:sz="0" w:space="0" w:color="auto"/>
              </w:divBdr>
            </w:div>
            <w:div w:id="2014330738">
              <w:marLeft w:val="0"/>
              <w:marRight w:val="0"/>
              <w:marTop w:val="0"/>
              <w:marBottom w:val="0"/>
              <w:divBdr>
                <w:top w:val="none" w:sz="0" w:space="0" w:color="auto"/>
                <w:left w:val="none" w:sz="0" w:space="0" w:color="auto"/>
                <w:bottom w:val="none" w:sz="0" w:space="0" w:color="auto"/>
                <w:right w:val="none" w:sz="0" w:space="0" w:color="auto"/>
              </w:divBdr>
            </w:div>
            <w:div w:id="96944423">
              <w:marLeft w:val="0"/>
              <w:marRight w:val="0"/>
              <w:marTop w:val="0"/>
              <w:marBottom w:val="0"/>
              <w:divBdr>
                <w:top w:val="none" w:sz="0" w:space="0" w:color="auto"/>
                <w:left w:val="none" w:sz="0" w:space="0" w:color="auto"/>
                <w:bottom w:val="none" w:sz="0" w:space="0" w:color="auto"/>
                <w:right w:val="none" w:sz="0" w:space="0" w:color="auto"/>
              </w:divBdr>
            </w:div>
            <w:div w:id="512840399">
              <w:marLeft w:val="0"/>
              <w:marRight w:val="0"/>
              <w:marTop w:val="0"/>
              <w:marBottom w:val="0"/>
              <w:divBdr>
                <w:top w:val="none" w:sz="0" w:space="0" w:color="auto"/>
                <w:left w:val="none" w:sz="0" w:space="0" w:color="auto"/>
                <w:bottom w:val="none" w:sz="0" w:space="0" w:color="auto"/>
                <w:right w:val="none" w:sz="0" w:space="0" w:color="auto"/>
              </w:divBdr>
            </w:div>
            <w:div w:id="1617523113">
              <w:marLeft w:val="0"/>
              <w:marRight w:val="0"/>
              <w:marTop w:val="0"/>
              <w:marBottom w:val="0"/>
              <w:divBdr>
                <w:top w:val="none" w:sz="0" w:space="0" w:color="auto"/>
                <w:left w:val="none" w:sz="0" w:space="0" w:color="auto"/>
                <w:bottom w:val="none" w:sz="0" w:space="0" w:color="auto"/>
                <w:right w:val="none" w:sz="0" w:space="0" w:color="auto"/>
              </w:divBdr>
            </w:div>
            <w:div w:id="93939070">
              <w:marLeft w:val="0"/>
              <w:marRight w:val="0"/>
              <w:marTop w:val="0"/>
              <w:marBottom w:val="0"/>
              <w:divBdr>
                <w:top w:val="none" w:sz="0" w:space="0" w:color="auto"/>
                <w:left w:val="none" w:sz="0" w:space="0" w:color="auto"/>
                <w:bottom w:val="none" w:sz="0" w:space="0" w:color="auto"/>
                <w:right w:val="none" w:sz="0" w:space="0" w:color="auto"/>
              </w:divBdr>
            </w:div>
            <w:div w:id="1069772261">
              <w:marLeft w:val="0"/>
              <w:marRight w:val="0"/>
              <w:marTop w:val="0"/>
              <w:marBottom w:val="0"/>
              <w:divBdr>
                <w:top w:val="none" w:sz="0" w:space="0" w:color="auto"/>
                <w:left w:val="none" w:sz="0" w:space="0" w:color="auto"/>
                <w:bottom w:val="none" w:sz="0" w:space="0" w:color="auto"/>
                <w:right w:val="none" w:sz="0" w:space="0" w:color="auto"/>
              </w:divBdr>
            </w:div>
            <w:div w:id="565846395">
              <w:marLeft w:val="0"/>
              <w:marRight w:val="0"/>
              <w:marTop w:val="0"/>
              <w:marBottom w:val="0"/>
              <w:divBdr>
                <w:top w:val="none" w:sz="0" w:space="0" w:color="auto"/>
                <w:left w:val="none" w:sz="0" w:space="0" w:color="auto"/>
                <w:bottom w:val="none" w:sz="0" w:space="0" w:color="auto"/>
                <w:right w:val="none" w:sz="0" w:space="0" w:color="auto"/>
              </w:divBdr>
            </w:div>
            <w:div w:id="46950423">
              <w:marLeft w:val="0"/>
              <w:marRight w:val="0"/>
              <w:marTop w:val="0"/>
              <w:marBottom w:val="0"/>
              <w:divBdr>
                <w:top w:val="none" w:sz="0" w:space="0" w:color="auto"/>
                <w:left w:val="none" w:sz="0" w:space="0" w:color="auto"/>
                <w:bottom w:val="none" w:sz="0" w:space="0" w:color="auto"/>
                <w:right w:val="none" w:sz="0" w:space="0" w:color="auto"/>
              </w:divBdr>
            </w:div>
            <w:div w:id="1432361838">
              <w:marLeft w:val="0"/>
              <w:marRight w:val="0"/>
              <w:marTop w:val="0"/>
              <w:marBottom w:val="0"/>
              <w:divBdr>
                <w:top w:val="none" w:sz="0" w:space="0" w:color="auto"/>
                <w:left w:val="none" w:sz="0" w:space="0" w:color="auto"/>
                <w:bottom w:val="none" w:sz="0" w:space="0" w:color="auto"/>
                <w:right w:val="none" w:sz="0" w:space="0" w:color="auto"/>
              </w:divBdr>
            </w:div>
            <w:div w:id="1816681291">
              <w:marLeft w:val="0"/>
              <w:marRight w:val="0"/>
              <w:marTop w:val="0"/>
              <w:marBottom w:val="0"/>
              <w:divBdr>
                <w:top w:val="none" w:sz="0" w:space="0" w:color="auto"/>
                <w:left w:val="none" w:sz="0" w:space="0" w:color="auto"/>
                <w:bottom w:val="none" w:sz="0" w:space="0" w:color="auto"/>
                <w:right w:val="none" w:sz="0" w:space="0" w:color="auto"/>
              </w:divBdr>
            </w:div>
            <w:div w:id="1750417947">
              <w:marLeft w:val="0"/>
              <w:marRight w:val="0"/>
              <w:marTop w:val="0"/>
              <w:marBottom w:val="0"/>
              <w:divBdr>
                <w:top w:val="none" w:sz="0" w:space="0" w:color="auto"/>
                <w:left w:val="none" w:sz="0" w:space="0" w:color="auto"/>
                <w:bottom w:val="none" w:sz="0" w:space="0" w:color="auto"/>
                <w:right w:val="none" w:sz="0" w:space="0" w:color="auto"/>
              </w:divBdr>
            </w:div>
            <w:div w:id="349532813">
              <w:marLeft w:val="0"/>
              <w:marRight w:val="0"/>
              <w:marTop w:val="0"/>
              <w:marBottom w:val="0"/>
              <w:divBdr>
                <w:top w:val="none" w:sz="0" w:space="0" w:color="auto"/>
                <w:left w:val="none" w:sz="0" w:space="0" w:color="auto"/>
                <w:bottom w:val="none" w:sz="0" w:space="0" w:color="auto"/>
                <w:right w:val="none" w:sz="0" w:space="0" w:color="auto"/>
              </w:divBdr>
            </w:div>
            <w:div w:id="576088630">
              <w:marLeft w:val="0"/>
              <w:marRight w:val="0"/>
              <w:marTop w:val="0"/>
              <w:marBottom w:val="0"/>
              <w:divBdr>
                <w:top w:val="none" w:sz="0" w:space="0" w:color="auto"/>
                <w:left w:val="none" w:sz="0" w:space="0" w:color="auto"/>
                <w:bottom w:val="none" w:sz="0" w:space="0" w:color="auto"/>
                <w:right w:val="none" w:sz="0" w:space="0" w:color="auto"/>
              </w:divBdr>
            </w:div>
            <w:div w:id="954561900">
              <w:marLeft w:val="0"/>
              <w:marRight w:val="0"/>
              <w:marTop w:val="0"/>
              <w:marBottom w:val="0"/>
              <w:divBdr>
                <w:top w:val="none" w:sz="0" w:space="0" w:color="auto"/>
                <w:left w:val="none" w:sz="0" w:space="0" w:color="auto"/>
                <w:bottom w:val="none" w:sz="0" w:space="0" w:color="auto"/>
                <w:right w:val="none" w:sz="0" w:space="0" w:color="auto"/>
              </w:divBdr>
            </w:div>
            <w:div w:id="1583682207">
              <w:marLeft w:val="0"/>
              <w:marRight w:val="0"/>
              <w:marTop w:val="0"/>
              <w:marBottom w:val="0"/>
              <w:divBdr>
                <w:top w:val="none" w:sz="0" w:space="0" w:color="auto"/>
                <w:left w:val="none" w:sz="0" w:space="0" w:color="auto"/>
                <w:bottom w:val="none" w:sz="0" w:space="0" w:color="auto"/>
                <w:right w:val="none" w:sz="0" w:space="0" w:color="auto"/>
              </w:divBdr>
            </w:div>
            <w:div w:id="1582569028">
              <w:marLeft w:val="0"/>
              <w:marRight w:val="0"/>
              <w:marTop w:val="0"/>
              <w:marBottom w:val="0"/>
              <w:divBdr>
                <w:top w:val="none" w:sz="0" w:space="0" w:color="auto"/>
                <w:left w:val="none" w:sz="0" w:space="0" w:color="auto"/>
                <w:bottom w:val="none" w:sz="0" w:space="0" w:color="auto"/>
                <w:right w:val="none" w:sz="0" w:space="0" w:color="auto"/>
              </w:divBdr>
            </w:div>
            <w:div w:id="1343698293">
              <w:marLeft w:val="0"/>
              <w:marRight w:val="0"/>
              <w:marTop w:val="0"/>
              <w:marBottom w:val="0"/>
              <w:divBdr>
                <w:top w:val="none" w:sz="0" w:space="0" w:color="auto"/>
                <w:left w:val="none" w:sz="0" w:space="0" w:color="auto"/>
                <w:bottom w:val="none" w:sz="0" w:space="0" w:color="auto"/>
                <w:right w:val="none" w:sz="0" w:space="0" w:color="auto"/>
              </w:divBdr>
            </w:div>
            <w:div w:id="1584947315">
              <w:marLeft w:val="0"/>
              <w:marRight w:val="0"/>
              <w:marTop w:val="0"/>
              <w:marBottom w:val="0"/>
              <w:divBdr>
                <w:top w:val="none" w:sz="0" w:space="0" w:color="auto"/>
                <w:left w:val="none" w:sz="0" w:space="0" w:color="auto"/>
                <w:bottom w:val="none" w:sz="0" w:space="0" w:color="auto"/>
                <w:right w:val="none" w:sz="0" w:space="0" w:color="auto"/>
              </w:divBdr>
            </w:div>
            <w:div w:id="1388072969">
              <w:marLeft w:val="0"/>
              <w:marRight w:val="0"/>
              <w:marTop w:val="0"/>
              <w:marBottom w:val="0"/>
              <w:divBdr>
                <w:top w:val="none" w:sz="0" w:space="0" w:color="auto"/>
                <w:left w:val="none" w:sz="0" w:space="0" w:color="auto"/>
                <w:bottom w:val="none" w:sz="0" w:space="0" w:color="auto"/>
                <w:right w:val="none" w:sz="0" w:space="0" w:color="auto"/>
              </w:divBdr>
            </w:div>
            <w:div w:id="1999183539">
              <w:marLeft w:val="0"/>
              <w:marRight w:val="0"/>
              <w:marTop w:val="0"/>
              <w:marBottom w:val="0"/>
              <w:divBdr>
                <w:top w:val="none" w:sz="0" w:space="0" w:color="auto"/>
                <w:left w:val="none" w:sz="0" w:space="0" w:color="auto"/>
                <w:bottom w:val="none" w:sz="0" w:space="0" w:color="auto"/>
                <w:right w:val="none" w:sz="0" w:space="0" w:color="auto"/>
              </w:divBdr>
            </w:div>
            <w:div w:id="1415392795">
              <w:marLeft w:val="0"/>
              <w:marRight w:val="0"/>
              <w:marTop w:val="0"/>
              <w:marBottom w:val="0"/>
              <w:divBdr>
                <w:top w:val="none" w:sz="0" w:space="0" w:color="auto"/>
                <w:left w:val="none" w:sz="0" w:space="0" w:color="auto"/>
                <w:bottom w:val="none" w:sz="0" w:space="0" w:color="auto"/>
                <w:right w:val="none" w:sz="0" w:space="0" w:color="auto"/>
              </w:divBdr>
            </w:div>
            <w:div w:id="1531070032">
              <w:marLeft w:val="0"/>
              <w:marRight w:val="0"/>
              <w:marTop w:val="0"/>
              <w:marBottom w:val="0"/>
              <w:divBdr>
                <w:top w:val="none" w:sz="0" w:space="0" w:color="auto"/>
                <w:left w:val="none" w:sz="0" w:space="0" w:color="auto"/>
                <w:bottom w:val="none" w:sz="0" w:space="0" w:color="auto"/>
                <w:right w:val="none" w:sz="0" w:space="0" w:color="auto"/>
              </w:divBdr>
            </w:div>
            <w:div w:id="256135266">
              <w:marLeft w:val="0"/>
              <w:marRight w:val="0"/>
              <w:marTop w:val="0"/>
              <w:marBottom w:val="0"/>
              <w:divBdr>
                <w:top w:val="none" w:sz="0" w:space="0" w:color="auto"/>
                <w:left w:val="none" w:sz="0" w:space="0" w:color="auto"/>
                <w:bottom w:val="none" w:sz="0" w:space="0" w:color="auto"/>
                <w:right w:val="none" w:sz="0" w:space="0" w:color="auto"/>
              </w:divBdr>
            </w:div>
            <w:div w:id="1561207315">
              <w:marLeft w:val="0"/>
              <w:marRight w:val="0"/>
              <w:marTop w:val="0"/>
              <w:marBottom w:val="0"/>
              <w:divBdr>
                <w:top w:val="none" w:sz="0" w:space="0" w:color="auto"/>
                <w:left w:val="none" w:sz="0" w:space="0" w:color="auto"/>
                <w:bottom w:val="none" w:sz="0" w:space="0" w:color="auto"/>
                <w:right w:val="none" w:sz="0" w:space="0" w:color="auto"/>
              </w:divBdr>
            </w:div>
            <w:div w:id="962810415">
              <w:marLeft w:val="0"/>
              <w:marRight w:val="0"/>
              <w:marTop w:val="0"/>
              <w:marBottom w:val="0"/>
              <w:divBdr>
                <w:top w:val="none" w:sz="0" w:space="0" w:color="auto"/>
                <w:left w:val="none" w:sz="0" w:space="0" w:color="auto"/>
                <w:bottom w:val="none" w:sz="0" w:space="0" w:color="auto"/>
                <w:right w:val="none" w:sz="0" w:space="0" w:color="auto"/>
              </w:divBdr>
            </w:div>
            <w:div w:id="1714427927">
              <w:marLeft w:val="0"/>
              <w:marRight w:val="0"/>
              <w:marTop w:val="0"/>
              <w:marBottom w:val="0"/>
              <w:divBdr>
                <w:top w:val="none" w:sz="0" w:space="0" w:color="auto"/>
                <w:left w:val="none" w:sz="0" w:space="0" w:color="auto"/>
                <w:bottom w:val="none" w:sz="0" w:space="0" w:color="auto"/>
                <w:right w:val="none" w:sz="0" w:space="0" w:color="auto"/>
              </w:divBdr>
            </w:div>
            <w:div w:id="696856558">
              <w:marLeft w:val="0"/>
              <w:marRight w:val="0"/>
              <w:marTop w:val="0"/>
              <w:marBottom w:val="0"/>
              <w:divBdr>
                <w:top w:val="none" w:sz="0" w:space="0" w:color="auto"/>
                <w:left w:val="none" w:sz="0" w:space="0" w:color="auto"/>
                <w:bottom w:val="none" w:sz="0" w:space="0" w:color="auto"/>
                <w:right w:val="none" w:sz="0" w:space="0" w:color="auto"/>
              </w:divBdr>
            </w:div>
            <w:div w:id="1507399605">
              <w:marLeft w:val="0"/>
              <w:marRight w:val="0"/>
              <w:marTop w:val="0"/>
              <w:marBottom w:val="0"/>
              <w:divBdr>
                <w:top w:val="none" w:sz="0" w:space="0" w:color="auto"/>
                <w:left w:val="none" w:sz="0" w:space="0" w:color="auto"/>
                <w:bottom w:val="none" w:sz="0" w:space="0" w:color="auto"/>
                <w:right w:val="none" w:sz="0" w:space="0" w:color="auto"/>
              </w:divBdr>
            </w:div>
            <w:div w:id="208611622">
              <w:marLeft w:val="0"/>
              <w:marRight w:val="0"/>
              <w:marTop w:val="0"/>
              <w:marBottom w:val="0"/>
              <w:divBdr>
                <w:top w:val="none" w:sz="0" w:space="0" w:color="auto"/>
                <w:left w:val="none" w:sz="0" w:space="0" w:color="auto"/>
                <w:bottom w:val="none" w:sz="0" w:space="0" w:color="auto"/>
                <w:right w:val="none" w:sz="0" w:space="0" w:color="auto"/>
              </w:divBdr>
            </w:div>
            <w:div w:id="1039742469">
              <w:marLeft w:val="0"/>
              <w:marRight w:val="0"/>
              <w:marTop w:val="0"/>
              <w:marBottom w:val="0"/>
              <w:divBdr>
                <w:top w:val="none" w:sz="0" w:space="0" w:color="auto"/>
                <w:left w:val="none" w:sz="0" w:space="0" w:color="auto"/>
                <w:bottom w:val="none" w:sz="0" w:space="0" w:color="auto"/>
                <w:right w:val="none" w:sz="0" w:space="0" w:color="auto"/>
              </w:divBdr>
            </w:div>
            <w:div w:id="1749572120">
              <w:marLeft w:val="0"/>
              <w:marRight w:val="0"/>
              <w:marTop w:val="0"/>
              <w:marBottom w:val="0"/>
              <w:divBdr>
                <w:top w:val="none" w:sz="0" w:space="0" w:color="auto"/>
                <w:left w:val="none" w:sz="0" w:space="0" w:color="auto"/>
                <w:bottom w:val="none" w:sz="0" w:space="0" w:color="auto"/>
                <w:right w:val="none" w:sz="0" w:space="0" w:color="auto"/>
              </w:divBdr>
            </w:div>
            <w:div w:id="1977295224">
              <w:marLeft w:val="0"/>
              <w:marRight w:val="0"/>
              <w:marTop w:val="0"/>
              <w:marBottom w:val="0"/>
              <w:divBdr>
                <w:top w:val="none" w:sz="0" w:space="0" w:color="auto"/>
                <w:left w:val="none" w:sz="0" w:space="0" w:color="auto"/>
                <w:bottom w:val="none" w:sz="0" w:space="0" w:color="auto"/>
                <w:right w:val="none" w:sz="0" w:space="0" w:color="auto"/>
              </w:divBdr>
            </w:div>
            <w:div w:id="92093696">
              <w:marLeft w:val="0"/>
              <w:marRight w:val="0"/>
              <w:marTop w:val="0"/>
              <w:marBottom w:val="0"/>
              <w:divBdr>
                <w:top w:val="none" w:sz="0" w:space="0" w:color="auto"/>
                <w:left w:val="none" w:sz="0" w:space="0" w:color="auto"/>
                <w:bottom w:val="none" w:sz="0" w:space="0" w:color="auto"/>
                <w:right w:val="none" w:sz="0" w:space="0" w:color="auto"/>
              </w:divBdr>
            </w:div>
            <w:div w:id="1238712016">
              <w:marLeft w:val="0"/>
              <w:marRight w:val="0"/>
              <w:marTop w:val="0"/>
              <w:marBottom w:val="0"/>
              <w:divBdr>
                <w:top w:val="none" w:sz="0" w:space="0" w:color="auto"/>
                <w:left w:val="none" w:sz="0" w:space="0" w:color="auto"/>
                <w:bottom w:val="none" w:sz="0" w:space="0" w:color="auto"/>
                <w:right w:val="none" w:sz="0" w:space="0" w:color="auto"/>
              </w:divBdr>
            </w:div>
            <w:div w:id="1335500747">
              <w:marLeft w:val="0"/>
              <w:marRight w:val="0"/>
              <w:marTop w:val="0"/>
              <w:marBottom w:val="0"/>
              <w:divBdr>
                <w:top w:val="none" w:sz="0" w:space="0" w:color="auto"/>
                <w:left w:val="none" w:sz="0" w:space="0" w:color="auto"/>
                <w:bottom w:val="none" w:sz="0" w:space="0" w:color="auto"/>
                <w:right w:val="none" w:sz="0" w:space="0" w:color="auto"/>
              </w:divBdr>
            </w:div>
            <w:div w:id="881673377">
              <w:marLeft w:val="0"/>
              <w:marRight w:val="0"/>
              <w:marTop w:val="0"/>
              <w:marBottom w:val="0"/>
              <w:divBdr>
                <w:top w:val="none" w:sz="0" w:space="0" w:color="auto"/>
                <w:left w:val="none" w:sz="0" w:space="0" w:color="auto"/>
                <w:bottom w:val="none" w:sz="0" w:space="0" w:color="auto"/>
                <w:right w:val="none" w:sz="0" w:space="0" w:color="auto"/>
              </w:divBdr>
            </w:div>
            <w:div w:id="2138792876">
              <w:marLeft w:val="0"/>
              <w:marRight w:val="0"/>
              <w:marTop w:val="0"/>
              <w:marBottom w:val="0"/>
              <w:divBdr>
                <w:top w:val="none" w:sz="0" w:space="0" w:color="auto"/>
                <w:left w:val="none" w:sz="0" w:space="0" w:color="auto"/>
                <w:bottom w:val="none" w:sz="0" w:space="0" w:color="auto"/>
                <w:right w:val="none" w:sz="0" w:space="0" w:color="auto"/>
              </w:divBdr>
            </w:div>
            <w:div w:id="1391542186">
              <w:marLeft w:val="0"/>
              <w:marRight w:val="0"/>
              <w:marTop w:val="0"/>
              <w:marBottom w:val="0"/>
              <w:divBdr>
                <w:top w:val="none" w:sz="0" w:space="0" w:color="auto"/>
                <w:left w:val="none" w:sz="0" w:space="0" w:color="auto"/>
                <w:bottom w:val="none" w:sz="0" w:space="0" w:color="auto"/>
                <w:right w:val="none" w:sz="0" w:space="0" w:color="auto"/>
              </w:divBdr>
            </w:div>
            <w:div w:id="178471554">
              <w:marLeft w:val="0"/>
              <w:marRight w:val="0"/>
              <w:marTop w:val="0"/>
              <w:marBottom w:val="0"/>
              <w:divBdr>
                <w:top w:val="none" w:sz="0" w:space="0" w:color="auto"/>
                <w:left w:val="none" w:sz="0" w:space="0" w:color="auto"/>
                <w:bottom w:val="none" w:sz="0" w:space="0" w:color="auto"/>
                <w:right w:val="none" w:sz="0" w:space="0" w:color="auto"/>
              </w:divBdr>
            </w:div>
            <w:div w:id="256866330">
              <w:marLeft w:val="0"/>
              <w:marRight w:val="0"/>
              <w:marTop w:val="0"/>
              <w:marBottom w:val="0"/>
              <w:divBdr>
                <w:top w:val="none" w:sz="0" w:space="0" w:color="auto"/>
                <w:left w:val="none" w:sz="0" w:space="0" w:color="auto"/>
                <w:bottom w:val="none" w:sz="0" w:space="0" w:color="auto"/>
                <w:right w:val="none" w:sz="0" w:space="0" w:color="auto"/>
              </w:divBdr>
            </w:div>
            <w:div w:id="596983662">
              <w:marLeft w:val="0"/>
              <w:marRight w:val="0"/>
              <w:marTop w:val="0"/>
              <w:marBottom w:val="0"/>
              <w:divBdr>
                <w:top w:val="none" w:sz="0" w:space="0" w:color="auto"/>
                <w:left w:val="none" w:sz="0" w:space="0" w:color="auto"/>
                <w:bottom w:val="none" w:sz="0" w:space="0" w:color="auto"/>
                <w:right w:val="none" w:sz="0" w:space="0" w:color="auto"/>
              </w:divBdr>
            </w:div>
            <w:div w:id="126289005">
              <w:marLeft w:val="0"/>
              <w:marRight w:val="0"/>
              <w:marTop w:val="0"/>
              <w:marBottom w:val="0"/>
              <w:divBdr>
                <w:top w:val="none" w:sz="0" w:space="0" w:color="auto"/>
                <w:left w:val="none" w:sz="0" w:space="0" w:color="auto"/>
                <w:bottom w:val="none" w:sz="0" w:space="0" w:color="auto"/>
                <w:right w:val="none" w:sz="0" w:space="0" w:color="auto"/>
              </w:divBdr>
            </w:div>
            <w:div w:id="1337464736">
              <w:marLeft w:val="0"/>
              <w:marRight w:val="0"/>
              <w:marTop w:val="0"/>
              <w:marBottom w:val="0"/>
              <w:divBdr>
                <w:top w:val="none" w:sz="0" w:space="0" w:color="auto"/>
                <w:left w:val="none" w:sz="0" w:space="0" w:color="auto"/>
                <w:bottom w:val="none" w:sz="0" w:space="0" w:color="auto"/>
                <w:right w:val="none" w:sz="0" w:space="0" w:color="auto"/>
              </w:divBdr>
            </w:div>
            <w:div w:id="1983851001">
              <w:marLeft w:val="0"/>
              <w:marRight w:val="0"/>
              <w:marTop w:val="0"/>
              <w:marBottom w:val="0"/>
              <w:divBdr>
                <w:top w:val="none" w:sz="0" w:space="0" w:color="auto"/>
                <w:left w:val="none" w:sz="0" w:space="0" w:color="auto"/>
                <w:bottom w:val="none" w:sz="0" w:space="0" w:color="auto"/>
                <w:right w:val="none" w:sz="0" w:space="0" w:color="auto"/>
              </w:divBdr>
            </w:div>
            <w:div w:id="971062555">
              <w:marLeft w:val="0"/>
              <w:marRight w:val="0"/>
              <w:marTop w:val="0"/>
              <w:marBottom w:val="0"/>
              <w:divBdr>
                <w:top w:val="none" w:sz="0" w:space="0" w:color="auto"/>
                <w:left w:val="none" w:sz="0" w:space="0" w:color="auto"/>
                <w:bottom w:val="none" w:sz="0" w:space="0" w:color="auto"/>
                <w:right w:val="none" w:sz="0" w:space="0" w:color="auto"/>
              </w:divBdr>
            </w:div>
            <w:div w:id="1600404996">
              <w:marLeft w:val="0"/>
              <w:marRight w:val="0"/>
              <w:marTop w:val="0"/>
              <w:marBottom w:val="0"/>
              <w:divBdr>
                <w:top w:val="none" w:sz="0" w:space="0" w:color="auto"/>
                <w:left w:val="none" w:sz="0" w:space="0" w:color="auto"/>
                <w:bottom w:val="none" w:sz="0" w:space="0" w:color="auto"/>
                <w:right w:val="none" w:sz="0" w:space="0" w:color="auto"/>
              </w:divBdr>
            </w:div>
            <w:div w:id="789858805">
              <w:marLeft w:val="0"/>
              <w:marRight w:val="0"/>
              <w:marTop w:val="0"/>
              <w:marBottom w:val="0"/>
              <w:divBdr>
                <w:top w:val="none" w:sz="0" w:space="0" w:color="auto"/>
                <w:left w:val="none" w:sz="0" w:space="0" w:color="auto"/>
                <w:bottom w:val="none" w:sz="0" w:space="0" w:color="auto"/>
                <w:right w:val="none" w:sz="0" w:space="0" w:color="auto"/>
              </w:divBdr>
            </w:div>
            <w:div w:id="1370765887">
              <w:marLeft w:val="0"/>
              <w:marRight w:val="0"/>
              <w:marTop w:val="0"/>
              <w:marBottom w:val="0"/>
              <w:divBdr>
                <w:top w:val="none" w:sz="0" w:space="0" w:color="auto"/>
                <w:left w:val="none" w:sz="0" w:space="0" w:color="auto"/>
                <w:bottom w:val="none" w:sz="0" w:space="0" w:color="auto"/>
                <w:right w:val="none" w:sz="0" w:space="0" w:color="auto"/>
              </w:divBdr>
            </w:div>
            <w:div w:id="773016089">
              <w:marLeft w:val="0"/>
              <w:marRight w:val="0"/>
              <w:marTop w:val="0"/>
              <w:marBottom w:val="0"/>
              <w:divBdr>
                <w:top w:val="none" w:sz="0" w:space="0" w:color="auto"/>
                <w:left w:val="none" w:sz="0" w:space="0" w:color="auto"/>
                <w:bottom w:val="none" w:sz="0" w:space="0" w:color="auto"/>
                <w:right w:val="none" w:sz="0" w:space="0" w:color="auto"/>
              </w:divBdr>
            </w:div>
            <w:div w:id="738526903">
              <w:marLeft w:val="0"/>
              <w:marRight w:val="0"/>
              <w:marTop w:val="0"/>
              <w:marBottom w:val="0"/>
              <w:divBdr>
                <w:top w:val="none" w:sz="0" w:space="0" w:color="auto"/>
                <w:left w:val="none" w:sz="0" w:space="0" w:color="auto"/>
                <w:bottom w:val="none" w:sz="0" w:space="0" w:color="auto"/>
                <w:right w:val="none" w:sz="0" w:space="0" w:color="auto"/>
              </w:divBdr>
            </w:div>
            <w:div w:id="538279147">
              <w:marLeft w:val="0"/>
              <w:marRight w:val="0"/>
              <w:marTop w:val="0"/>
              <w:marBottom w:val="0"/>
              <w:divBdr>
                <w:top w:val="none" w:sz="0" w:space="0" w:color="auto"/>
                <w:left w:val="none" w:sz="0" w:space="0" w:color="auto"/>
                <w:bottom w:val="none" w:sz="0" w:space="0" w:color="auto"/>
                <w:right w:val="none" w:sz="0" w:space="0" w:color="auto"/>
              </w:divBdr>
            </w:div>
            <w:div w:id="2087727025">
              <w:marLeft w:val="0"/>
              <w:marRight w:val="0"/>
              <w:marTop w:val="0"/>
              <w:marBottom w:val="0"/>
              <w:divBdr>
                <w:top w:val="none" w:sz="0" w:space="0" w:color="auto"/>
                <w:left w:val="none" w:sz="0" w:space="0" w:color="auto"/>
                <w:bottom w:val="none" w:sz="0" w:space="0" w:color="auto"/>
                <w:right w:val="none" w:sz="0" w:space="0" w:color="auto"/>
              </w:divBdr>
            </w:div>
            <w:div w:id="838275377">
              <w:marLeft w:val="0"/>
              <w:marRight w:val="0"/>
              <w:marTop w:val="0"/>
              <w:marBottom w:val="0"/>
              <w:divBdr>
                <w:top w:val="none" w:sz="0" w:space="0" w:color="auto"/>
                <w:left w:val="none" w:sz="0" w:space="0" w:color="auto"/>
                <w:bottom w:val="none" w:sz="0" w:space="0" w:color="auto"/>
                <w:right w:val="none" w:sz="0" w:space="0" w:color="auto"/>
              </w:divBdr>
            </w:div>
            <w:div w:id="60059460">
              <w:marLeft w:val="0"/>
              <w:marRight w:val="0"/>
              <w:marTop w:val="0"/>
              <w:marBottom w:val="0"/>
              <w:divBdr>
                <w:top w:val="none" w:sz="0" w:space="0" w:color="auto"/>
                <w:left w:val="none" w:sz="0" w:space="0" w:color="auto"/>
                <w:bottom w:val="none" w:sz="0" w:space="0" w:color="auto"/>
                <w:right w:val="none" w:sz="0" w:space="0" w:color="auto"/>
              </w:divBdr>
            </w:div>
            <w:div w:id="626550620">
              <w:marLeft w:val="0"/>
              <w:marRight w:val="0"/>
              <w:marTop w:val="0"/>
              <w:marBottom w:val="0"/>
              <w:divBdr>
                <w:top w:val="none" w:sz="0" w:space="0" w:color="auto"/>
                <w:left w:val="none" w:sz="0" w:space="0" w:color="auto"/>
                <w:bottom w:val="none" w:sz="0" w:space="0" w:color="auto"/>
                <w:right w:val="none" w:sz="0" w:space="0" w:color="auto"/>
              </w:divBdr>
            </w:div>
            <w:div w:id="1435709528">
              <w:marLeft w:val="0"/>
              <w:marRight w:val="0"/>
              <w:marTop w:val="0"/>
              <w:marBottom w:val="0"/>
              <w:divBdr>
                <w:top w:val="none" w:sz="0" w:space="0" w:color="auto"/>
                <w:left w:val="none" w:sz="0" w:space="0" w:color="auto"/>
                <w:bottom w:val="none" w:sz="0" w:space="0" w:color="auto"/>
                <w:right w:val="none" w:sz="0" w:space="0" w:color="auto"/>
              </w:divBdr>
            </w:div>
            <w:div w:id="966665538">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11309070">
              <w:marLeft w:val="0"/>
              <w:marRight w:val="0"/>
              <w:marTop w:val="0"/>
              <w:marBottom w:val="0"/>
              <w:divBdr>
                <w:top w:val="none" w:sz="0" w:space="0" w:color="auto"/>
                <w:left w:val="none" w:sz="0" w:space="0" w:color="auto"/>
                <w:bottom w:val="none" w:sz="0" w:space="0" w:color="auto"/>
                <w:right w:val="none" w:sz="0" w:space="0" w:color="auto"/>
              </w:divBdr>
            </w:div>
            <w:div w:id="1498963765">
              <w:marLeft w:val="0"/>
              <w:marRight w:val="0"/>
              <w:marTop w:val="0"/>
              <w:marBottom w:val="0"/>
              <w:divBdr>
                <w:top w:val="none" w:sz="0" w:space="0" w:color="auto"/>
                <w:left w:val="none" w:sz="0" w:space="0" w:color="auto"/>
                <w:bottom w:val="none" w:sz="0" w:space="0" w:color="auto"/>
                <w:right w:val="none" w:sz="0" w:space="0" w:color="auto"/>
              </w:divBdr>
            </w:div>
            <w:div w:id="6755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38391">
      <w:bodyDiv w:val="1"/>
      <w:marLeft w:val="0"/>
      <w:marRight w:val="0"/>
      <w:marTop w:val="0"/>
      <w:marBottom w:val="0"/>
      <w:divBdr>
        <w:top w:val="none" w:sz="0" w:space="0" w:color="auto"/>
        <w:left w:val="none" w:sz="0" w:space="0" w:color="auto"/>
        <w:bottom w:val="none" w:sz="0" w:space="0" w:color="auto"/>
        <w:right w:val="none" w:sz="0" w:space="0" w:color="auto"/>
      </w:divBdr>
    </w:div>
    <w:div w:id="1565749649">
      <w:bodyDiv w:val="1"/>
      <w:marLeft w:val="0"/>
      <w:marRight w:val="0"/>
      <w:marTop w:val="0"/>
      <w:marBottom w:val="0"/>
      <w:divBdr>
        <w:top w:val="none" w:sz="0" w:space="0" w:color="auto"/>
        <w:left w:val="none" w:sz="0" w:space="0" w:color="auto"/>
        <w:bottom w:val="none" w:sz="0" w:space="0" w:color="auto"/>
        <w:right w:val="none" w:sz="0" w:space="0" w:color="auto"/>
      </w:divBdr>
    </w:div>
    <w:div w:id="1698004592">
      <w:bodyDiv w:val="1"/>
      <w:marLeft w:val="0"/>
      <w:marRight w:val="0"/>
      <w:marTop w:val="0"/>
      <w:marBottom w:val="0"/>
      <w:divBdr>
        <w:top w:val="none" w:sz="0" w:space="0" w:color="auto"/>
        <w:left w:val="none" w:sz="0" w:space="0" w:color="auto"/>
        <w:bottom w:val="none" w:sz="0" w:space="0" w:color="auto"/>
        <w:right w:val="none" w:sz="0" w:space="0" w:color="auto"/>
      </w:divBdr>
      <w:divsChild>
        <w:div w:id="174616616">
          <w:marLeft w:val="0"/>
          <w:marRight w:val="0"/>
          <w:marTop w:val="0"/>
          <w:marBottom w:val="0"/>
          <w:divBdr>
            <w:top w:val="none" w:sz="0" w:space="0" w:color="auto"/>
            <w:left w:val="none" w:sz="0" w:space="0" w:color="auto"/>
            <w:bottom w:val="none" w:sz="0" w:space="0" w:color="auto"/>
            <w:right w:val="none" w:sz="0" w:space="0" w:color="auto"/>
          </w:divBdr>
          <w:divsChild>
            <w:div w:id="1955822602">
              <w:marLeft w:val="0"/>
              <w:marRight w:val="0"/>
              <w:marTop w:val="0"/>
              <w:marBottom w:val="0"/>
              <w:divBdr>
                <w:top w:val="none" w:sz="0" w:space="0" w:color="auto"/>
                <w:left w:val="none" w:sz="0" w:space="0" w:color="auto"/>
                <w:bottom w:val="none" w:sz="0" w:space="0" w:color="auto"/>
                <w:right w:val="none" w:sz="0" w:space="0" w:color="auto"/>
              </w:divBdr>
            </w:div>
            <w:div w:id="1251042456">
              <w:marLeft w:val="0"/>
              <w:marRight w:val="0"/>
              <w:marTop w:val="0"/>
              <w:marBottom w:val="0"/>
              <w:divBdr>
                <w:top w:val="none" w:sz="0" w:space="0" w:color="auto"/>
                <w:left w:val="none" w:sz="0" w:space="0" w:color="auto"/>
                <w:bottom w:val="none" w:sz="0" w:space="0" w:color="auto"/>
                <w:right w:val="none" w:sz="0" w:space="0" w:color="auto"/>
              </w:divBdr>
            </w:div>
            <w:div w:id="975835508">
              <w:marLeft w:val="0"/>
              <w:marRight w:val="0"/>
              <w:marTop w:val="0"/>
              <w:marBottom w:val="0"/>
              <w:divBdr>
                <w:top w:val="none" w:sz="0" w:space="0" w:color="auto"/>
                <w:left w:val="none" w:sz="0" w:space="0" w:color="auto"/>
                <w:bottom w:val="none" w:sz="0" w:space="0" w:color="auto"/>
                <w:right w:val="none" w:sz="0" w:space="0" w:color="auto"/>
              </w:divBdr>
            </w:div>
            <w:div w:id="250505530">
              <w:marLeft w:val="0"/>
              <w:marRight w:val="0"/>
              <w:marTop w:val="0"/>
              <w:marBottom w:val="0"/>
              <w:divBdr>
                <w:top w:val="none" w:sz="0" w:space="0" w:color="auto"/>
                <w:left w:val="none" w:sz="0" w:space="0" w:color="auto"/>
                <w:bottom w:val="none" w:sz="0" w:space="0" w:color="auto"/>
                <w:right w:val="none" w:sz="0" w:space="0" w:color="auto"/>
              </w:divBdr>
            </w:div>
            <w:div w:id="1957129082">
              <w:marLeft w:val="0"/>
              <w:marRight w:val="0"/>
              <w:marTop w:val="0"/>
              <w:marBottom w:val="0"/>
              <w:divBdr>
                <w:top w:val="none" w:sz="0" w:space="0" w:color="auto"/>
                <w:left w:val="none" w:sz="0" w:space="0" w:color="auto"/>
                <w:bottom w:val="none" w:sz="0" w:space="0" w:color="auto"/>
                <w:right w:val="none" w:sz="0" w:space="0" w:color="auto"/>
              </w:divBdr>
            </w:div>
            <w:div w:id="1589267316">
              <w:marLeft w:val="0"/>
              <w:marRight w:val="0"/>
              <w:marTop w:val="0"/>
              <w:marBottom w:val="0"/>
              <w:divBdr>
                <w:top w:val="none" w:sz="0" w:space="0" w:color="auto"/>
                <w:left w:val="none" w:sz="0" w:space="0" w:color="auto"/>
                <w:bottom w:val="none" w:sz="0" w:space="0" w:color="auto"/>
                <w:right w:val="none" w:sz="0" w:space="0" w:color="auto"/>
              </w:divBdr>
            </w:div>
            <w:div w:id="1290404954">
              <w:marLeft w:val="0"/>
              <w:marRight w:val="0"/>
              <w:marTop w:val="0"/>
              <w:marBottom w:val="0"/>
              <w:divBdr>
                <w:top w:val="none" w:sz="0" w:space="0" w:color="auto"/>
                <w:left w:val="none" w:sz="0" w:space="0" w:color="auto"/>
                <w:bottom w:val="none" w:sz="0" w:space="0" w:color="auto"/>
                <w:right w:val="none" w:sz="0" w:space="0" w:color="auto"/>
              </w:divBdr>
            </w:div>
            <w:div w:id="61486328">
              <w:marLeft w:val="0"/>
              <w:marRight w:val="0"/>
              <w:marTop w:val="0"/>
              <w:marBottom w:val="0"/>
              <w:divBdr>
                <w:top w:val="none" w:sz="0" w:space="0" w:color="auto"/>
                <w:left w:val="none" w:sz="0" w:space="0" w:color="auto"/>
                <w:bottom w:val="none" w:sz="0" w:space="0" w:color="auto"/>
                <w:right w:val="none" w:sz="0" w:space="0" w:color="auto"/>
              </w:divBdr>
            </w:div>
            <w:div w:id="632371963">
              <w:marLeft w:val="0"/>
              <w:marRight w:val="0"/>
              <w:marTop w:val="0"/>
              <w:marBottom w:val="0"/>
              <w:divBdr>
                <w:top w:val="none" w:sz="0" w:space="0" w:color="auto"/>
                <w:left w:val="none" w:sz="0" w:space="0" w:color="auto"/>
                <w:bottom w:val="none" w:sz="0" w:space="0" w:color="auto"/>
                <w:right w:val="none" w:sz="0" w:space="0" w:color="auto"/>
              </w:divBdr>
            </w:div>
            <w:div w:id="1206677375">
              <w:marLeft w:val="0"/>
              <w:marRight w:val="0"/>
              <w:marTop w:val="0"/>
              <w:marBottom w:val="0"/>
              <w:divBdr>
                <w:top w:val="none" w:sz="0" w:space="0" w:color="auto"/>
                <w:left w:val="none" w:sz="0" w:space="0" w:color="auto"/>
                <w:bottom w:val="none" w:sz="0" w:space="0" w:color="auto"/>
                <w:right w:val="none" w:sz="0" w:space="0" w:color="auto"/>
              </w:divBdr>
            </w:div>
            <w:div w:id="196049483">
              <w:marLeft w:val="0"/>
              <w:marRight w:val="0"/>
              <w:marTop w:val="0"/>
              <w:marBottom w:val="0"/>
              <w:divBdr>
                <w:top w:val="none" w:sz="0" w:space="0" w:color="auto"/>
                <w:left w:val="none" w:sz="0" w:space="0" w:color="auto"/>
                <w:bottom w:val="none" w:sz="0" w:space="0" w:color="auto"/>
                <w:right w:val="none" w:sz="0" w:space="0" w:color="auto"/>
              </w:divBdr>
            </w:div>
            <w:div w:id="1093088493">
              <w:marLeft w:val="0"/>
              <w:marRight w:val="0"/>
              <w:marTop w:val="0"/>
              <w:marBottom w:val="0"/>
              <w:divBdr>
                <w:top w:val="none" w:sz="0" w:space="0" w:color="auto"/>
                <w:left w:val="none" w:sz="0" w:space="0" w:color="auto"/>
                <w:bottom w:val="none" w:sz="0" w:space="0" w:color="auto"/>
                <w:right w:val="none" w:sz="0" w:space="0" w:color="auto"/>
              </w:divBdr>
            </w:div>
            <w:div w:id="2064058488">
              <w:marLeft w:val="0"/>
              <w:marRight w:val="0"/>
              <w:marTop w:val="0"/>
              <w:marBottom w:val="0"/>
              <w:divBdr>
                <w:top w:val="none" w:sz="0" w:space="0" w:color="auto"/>
                <w:left w:val="none" w:sz="0" w:space="0" w:color="auto"/>
                <w:bottom w:val="none" w:sz="0" w:space="0" w:color="auto"/>
                <w:right w:val="none" w:sz="0" w:space="0" w:color="auto"/>
              </w:divBdr>
            </w:div>
            <w:div w:id="2020545553">
              <w:marLeft w:val="0"/>
              <w:marRight w:val="0"/>
              <w:marTop w:val="0"/>
              <w:marBottom w:val="0"/>
              <w:divBdr>
                <w:top w:val="none" w:sz="0" w:space="0" w:color="auto"/>
                <w:left w:val="none" w:sz="0" w:space="0" w:color="auto"/>
                <w:bottom w:val="none" w:sz="0" w:space="0" w:color="auto"/>
                <w:right w:val="none" w:sz="0" w:space="0" w:color="auto"/>
              </w:divBdr>
            </w:div>
            <w:div w:id="1718360497">
              <w:marLeft w:val="0"/>
              <w:marRight w:val="0"/>
              <w:marTop w:val="0"/>
              <w:marBottom w:val="0"/>
              <w:divBdr>
                <w:top w:val="none" w:sz="0" w:space="0" w:color="auto"/>
                <w:left w:val="none" w:sz="0" w:space="0" w:color="auto"/>
                <w:bottom w:val="none" w:sz="0" w:space="0" w:color="auto"/>
                <w:right w:val="none" w:sz="0" w:space="0" w:color="auto"/>
              </w:divBdr>
            </w:div>
            <w:div w:id="1004750108">
              <w:marLeft w:val="0"/>
              <w:marRight w:val="0"/>
              <w:marTop w:val="0"/>
              <w:marBottom w:val="0"/>
              <w:divBdr>
                <w:top w:val="none" w:sz="0" w:space="0" w:color="auto"/>
                <w:left w:val="none" w:sz="0" w:space="0" w:color="auto"/>
                <w:bottom w:val="none" w:sz="0" w:space="0" w:color="auto"/>
                <w:right w:val="none" w:sz="0" w:space="0" w:color="auto"/>
              </w:divBdr>
            </w:div>
            <w:div w:id="1369187322">
              <w:marLeft w:val="0"/>
              <w:marRight w:val="0"/>
              <w:marTop w:val="0"/>
              <w:marBottom w:val="0"/>
              <w:divBdr>
                <w:top w:val="none" w:sz="0" w:space="0" w:color="auto"/>
                <w:left w:val="none" w:sz="0" w:space="0" w:color="auto"/>
                <w:bottom w:val="none" w:sz="0" w:space="0" w:color="auto"/>
                <w:right w:val="none" w:sz="0" w:space="0" w:color="auto"/>
              </w:divBdr>
            </w:div>
            <w:div w:id="1342125654">
              <w:marLeft w:val="0"/>
              <w:marRight w:val="0"/>
              <w:marTop w:val="0"/>
              <w:marBottom w:val="0"/>
              <w:divBdr>
                <w:top w:val="none" w:sz="0" w:space="0" w:color="auto"/>
                <w:left w:val="none" w:sz="0" w:space="0" w:color="auto"/>
                <w:bottom w:val="none" w:sz="0" w:space="0" w:color="auto"/>
                <w:right w:val="none" w:sz="0" w:space="0" w:color="auto"/>
              </w:divBdr>
            </w:div>
            <w:div w:id="419105916">
              <w:marLeft w:val="0"/>
              <w:marRight w:val="0"/>
              <w:marTop w:val="0"/>
              <w:marBottom w:val="0"/>
              <w:divBdr>
                <w:top w:val="none" w:sz="0" w:space="0" w:color="auto"/>
                <w:left w:val="none" w:sz="0" w:space="0" w:color="auto"/>
                <w:bottom w:val="none" w:sz="0" w:space="0" w:color="auto"/>
                <w:right w:val="none" w:sz="0" w:space="0" w:color="auto"/>
              </w:divBdr>
            </w:div>
            <w:div w:id="2019575038">
              <w:marLeft w:val="0"/>
              <w:marRight w:val="0"/>
              <w:marTop w:val="0"/>
              <w:marBottom w:val="0"/>
              <w:divBdr>
                <w:top w:val="none" w:sz="0" w:space="0" w:color="auto"/>
                <w:left w:val="none" w:sz="0" w:space="0" w:color="auto"/>
                <w:bottom w:val="none" w:sz="0" w:space="0" w:color="auto"/>
                <w:right w:val="none" w:sz="0" w:space="0" w:color="auto"/>
              </w:divBdr>
            </w:div>
            <w:div w:id="1789470837">
              <w:marLeft w:val="0"/>
              <w:marRight w:val="0"/>
              <w:marTop w:val="0"/>
              <w:marBottom w:val="0"/>
              <w:divBdr>
                <w:top w:val="none" w:sz="0" w:space="0" w:color="auto"/>
                <w:left w:val="none" w:sz="0" w:space="0" w:color="auto"/>
                <w:bottom w:val="none" w:sz="0" w:space="0" w:color="auto"/>
                <w:right w:val="none" w:sz="0" w:space="0" w:color="auto"/>
              </w:divBdr>
            </w:div>
            <w:div w:id="894465525">
              <w:marLeft w:val="0"/>
              <w:marRight w:val="0"/>
              <w:marTop w:val="0"/>
              <w:marBottom w:val="0"/>
              <w:divBdr>
                <w:top w:val="none" w:sz="0" w:space="0" w:color="auto"/>
                <w:left w:val="none" w:sz="0" w:space="0" w:color="auto"/>
                <w:bottom w:val="none" w:sz="0" w:space="0" w:color="auto"/>
                <w:right w:val="none" w:sz="0" w:space="0" w:color="auto"/>
              </w:divBdr>
            </w:div>
            <w:div w:id="1733696552">
              <w:marLeft w:val="0"/>
              <w:marRight w:val="0"/>
              <w:marTop w:val="0"/>
              <w:marBottom w:val="0"/>
              <w:divBdr>
                <w:top w:val="none" w:sz="0" w:space="0" w:color="auto"/>
                <w:left w:val="none" w:sz="0" w:space="0" w:color="auto"/>
                <w:bottom w:val="none" w:sz="0" w:space="0" w:color="auto"/>
                <w:right w:val="none" w:sz="0" w:space="0" w:color="auto"/>
              </w:divBdr>
            </w:div>
            <w:div w:id="817965957">
              <w:marLeft w:val="0"/>
              <w:marRight w:val="0"/>
              <w:marTop w:val="0"/>
              <w:marBottom w:val="0"/>
              <w:divBdr>
                <w:top w:val="none" w:sz="0" w:space="0" w:color="auto"/>
                <w:left w:val="none" w:sz="0" w:space="0" w:color="auto"/>
                <w:bottom w:val="none" w:sz="0" w:space="0" w:color="auto"/>
                <w:right w:val="none" w:sz="0" w:space="0" w:color="auto"/>
              </w:divBdr>
            </w:div>
            <w:div w:id="606043175">
              <w:marLeft w:val="0"/>
              <w:marRight w:val="0"/>
              <w:marTop w:val="0"/>
              <w:marBottom w:val="0"/>
              <w:divBdr>
                <w:top w:val="none" w:sz="0" w:space="0" w:color="auto"/>
                <w:left w:val="none" w:sz="0" w:space="0" w:color="auto"/>
                <w:bottom w:val="none" w:sz="0" w:space="0" w:color="auto"/>
                <w:right w:val="none" w:sz="0" w:space="0" w:color="auto"/>
              </w:divBdr>
            </w:div>
            <w:div w:id="213591645">
              <w:marLeft w:val="0"/>
              <w:marRight w:val="0"/>
              <w:marTop w:val="0"/>
              <w:marBottom w:val="0"/>
              <w:divBdr>
                <w:top w:val="none" w:sz="0" w:space="0" w:color="auto"/>
                <w:left w:val="none" w:sz="0" w:space="0" w:color="auto"/>
                <w:bottom w:val="none" w:sz="0" w:space="0" w:color="auto"/>
                <w:right w:val="none" w:sz="0" w:space="0" w:color="auto"/>
              </w:divBdr>
            </w:div>
            <w:div w:id="1270964808">
              <w:marLeft w:val="0"/>
              <w:marRight w:val="0"/>
              <w:marTop w:val="0"/>
              <w:marBottom w:val="0"/>
              <w:divBdr>
                <w:top w:val="none" w:sz="0" w:space="0" w:color="auto"/>
                <w:left w:val="none" w:sz="0" w:space="0" w:color="auto"/>
                <w:bottom w:val="none" w:sz="0" w:space="0" w:color="auto"/>
                <w:right w:val="none" w:sz="0" w:space="0" w:color="auto"/>
              </w:divBdr>
            </w:div>
            <w:div w:id="199755687">
              <w:marLeft w:val="0"/>
              <w:marRight w:val="0"/>
              <w:marTop w:val="0"/>
              <w:marBottom w:val="0"/>
              <w:divBdr>
                <w:top w:val="none" w:sz="0" w:space="0" w:color="auto"/>
                <w:left w:val="none" w:sz="0" w:space="0" w:color="auto"/>
                <w:bottom w:val="none" w:sz="0" w:space="0" w:color="auto"/>
                <w:right w:val="none" w:sz="0" w:space="0" w:color="auto"/>
              </w:divBdr>
            </w:div>
            <w:div w:id="697508193">
              <w:marLeft w:val="0"/>
              <w:marRight w:val="0"/>
              <w:marTop w:val="0"/>
              <w:marBottom w:val="0"/>
              <w:divBdr>
                <w:top w:val="none" w:sz="0" w:space="0" w:color="auto"/>
                <w:left w:val="none" w:sz="0" w:space="0" w:color="auto"/>
                <w:bottom w:val="none" w:sz="0" w:space="0" w:color="auto"/>
                <w:right w:val="none" w:sz="0" w:space="0" w:color="auto"/>
              </w:divBdr>
            </w:div>
            <w:div w:id="557010253">
              <w:marLeft w:val="0"/>
              <w:marRight w:val="0"/>
              <w:marTop w:val="0"/>
              <w:marBottom w:val="0"/>
              <w:divBdr>
                <w:top w:val="none" w:sz="0" w:space="0" w:color="auto"/>
                <w:left w:val="none" w:sz="0" w:space="0" w:color="auto"/>
                <w:bottom w:val="none" w:sz="0" w:space="0" w:color="auto"/>
                <w:right w:val="none" w:sz="0" w:space="0" w:color="auto"/>
              </w:divBdr>
            </w:div>
            <w:div w:id="782576823">
              <w:marLeft w:val="0"/>
              <w:marRight w:val="0"/>
              <w:marTop w:val="0"/>
              <w:marBottom w:val="0"/>
              <w:divBdr>
                <w:top w:val="none" w:sz="0" w:space="0" w:color="auto"/>
                <w:left w:val="none" w:sz="0" w:space="0" w:color="auto"/>
                <w:bottom w:val="none" w:sz="0" w:space="0" w:color="auto"/>
                <w:right w:val="none" w:sz="0" w:space="0" w:color="auto"/>
              </w:divBdr>
            </w:div>
            <w:div w:id="1956059678">
              <w:marLeft w:val="0"/>
              <w:marRight w:val="0"/>
              <w:marTop w:val="0"/>
              <w:marBottom w:val="0"/>
              <w:divBdr>
                <w:top w:val="none" w:sz="0" w:space="0" w:color="auto"/>
                <w:left w:val="none" w:sz="0" w:space="0" w:color="auto"/>
                <w:bottom w:val="none" w:sz="0" w:space="0" w:color="auto"/>
                <w:right w:val="none" w:sz="0" w:space="0" w:color="auto"/>
              </w:divBdr>
            </w:div>
            <w:div w:id="1898085215">
              <w:marLeft w:val="0"/>
              <w:marRight w:val="0"/>
              <w:marTop w:val="0"/>
              <w:marBottom w:val="0"/>
              <w:divBdr>
                <w:top w:val="none" w:sz="0" w:space="0" w:color="auto"/>
                <w:left w:val="none" w:sz="0" w:space="0" w:color="auto"/>
                <w:bottom w:val="none" w:sz="0" w:space="0" w:color="auto"/>
                <w:right w:val="none" w:sz="0" w:space="0" w:color="auto"/>
              </w:divBdr>
            </w:div>
            <w:div w:id="700594694">
              <w:marLeft w:val="0"/>
              <w:marRight w:val="0"/>
              <w:marTop w:val="0"/>
              <w:marBottom w:val="0"/>
              <w:divBdr>
                <w:top w:val="none" w:sz="0" w:space="0" w:color="auto"/>
                <w:left w:val="none" w:sz="0" w:space="0" w:color="auto"/>
                <w:bottom w:val="none" w:sz="0" w:space="0" w:color="auto"/>
                <w:right w:val="none" w:sz="0" w:space="0" w:color="auto"/>
              </w:divBdr>
            </w:div>
            <w:div w:id="398793981">
              <w:marLeft w:val="0"/>
              <w:marRight w:val="0"/>
              <w:marTop w:val="0"/>
              <w:marBottom w:val="0"/>
              <w:divBdr>
                <w:top w:val="none" w:sz="0" w:space="0" w:color="auto"/>
                <w:left w:val="none" w:sz="0" w:space="0" w:color="auto"/>
                <w:bottom w:val="none" w:sz="0" w:space="0" w:color="auto"/>
                <w:right w:val="none" w:sz="0" w:space="0" w:color="auto"/>
              </w:divBdr>
            </w:div>
            <w:div w:id="904994421">
              <w:marLeft w:val="0"/>
              <w:marRight w:val="0"/>
              <w:marTop w:val="0"/>
              <w:marBottom w:val="0"/>
              <w:divBdr>
                <w:top w:val="none" w:sz="0" w:space="0" w:color="auto"/>
                <w:left w:val="none" w:sz="0" w:space="0" w:color="auto"/>
                <w:bottom w:val="none" w:sz="0" w:space="0" w:color="auto"/>
                <w:right w:val="none" w:sz="0" w:space="0" w:color="auto"/>
              </w:divBdr>
            </w:div>
            <w:div w:id="2105421391">
              <w:marLeft w:val="0"/>
              <w:marRight w:val="0"/>
              <w:marTop w:val="0"/>
              <w:marBottom w:val="0"/>
              <w:divBdr>
                <w:top w:val="none" w:sz="0" w:space="0" w:color="auto"/>
                <w:left w:val="none" w:sz="0" w:space="0" w:color="auto"/>
                <w:bottom w:val="none" w:sz="0" w:space="0" w:color="auto"/>
                <w:right w:val="none" w:sz="0" w:space="0" w:color="auto"/>
              </w:divBdr>
            </w:div>
            <w:div w:id="892273045">
              <w:marLeft w:val="0"/>
              <w:marRight w:val="0"/>
              <w:marTop w:val="0"/>
              <w:marBottom w:val="0"/>
              <w:divBdr>
                <w:top w:val="none" w:sz="0" w:space="0" w:color="auto"/>
                <w:left w:val="none" w:sz="0" w:space="0" w:color="auto"/>
                <w:bottom w:val="none" w:sz="0" w:space="0" w:color="auto"/>
                <w:right w:val="none" w:sz="0" w:space="0" w:color="auto"/>
              </w:divBdr>
            </w:div>
            <w:div w:id="939989896">
              <w:marLeft w:val="0"/>
              <w:marRight w:val="0"/>
              <w:marTop w:val="0"/>
              <w:marBottom w:val="0"/>
              <w:divBdr>
                <w:top w:val="none" w:sz="0" w:space="0" w:color="auto"/>
                <w:left w:val="none" w:sz="0" w:space="0" w:color="auto"/>
                <w:bottom w:val="none" w:sz="0" w:space="0" w:color="auto"/>
                <w:right w:val="none" w:sz="0" w:space="0" w:color="auto"/>
              </w:divBdr>
            </w:div>
            <w:div w:id="793446233">
              <w:marLeft w:val="0"/>
              <w:marRight w:val="0"/>
              <w:marTop w:val="0"/>
              <w:marBottom w:val="0"/>
              <w:divBdr>
                <w:top w:val="none" w:sz="0" w:space="0" w:color="auto"/>
                <w:left w:val="none" w:sz="0" w:space="0" w:color="auto"/>
                <w:bottom w:val="none" w:sz="0" w:space="0" w:color="auto"/>
                <w:right w:val="none" w:sz="0" w:space="0" w:color="auto"/>
              </w:divBdr>
            </w:div>
            <w:div w:id="2023704186">
              <w:marLeft w:val="0"/>
              <w:marRight w:val="0"/>
              <w:marTop w:val="0"/>
              <w:marBottom w:val="0"/>
              <w:divBdr>
                <w:top w:val="none" w:sz="0" w:space="0" w:color="auto"/>
                <w:left w:val="none" w:sz="0" w:space="0" w:color="auto"/>
                <w:bottom w:val="none" w:sz="0" w:space="0" w:color="auto"/>
                <w:right w:val="none" w:sz="0" w:space="0" w:color="auto"/>
              </w:divBdr>
            </w:div>
            <w:div w:id="1208832757">
              <w:marLeft w:val="0"/>
              <w:marRight w:val="0"/>
              <w:marTop w:val="0"/>
              <w:marBottom w:val="0"/>
              <w:divBdr>
                <w:top w:val="none" w:sz="0" w:space="0" w:color="auto"/>
                <w:left w:val="none" w:sz="0" w:space="0" w:color="auto"/>
                <w:bottom w:val="none" w:sz="0" w:space="0" w:color="auto"/>
                <w:right w:val="none" w:sz="0" w:space="0" w:color="auto"/>
              </w:divBdr>
            </w:div>
            <w:div w:id="486556195">
              <w:marLeft w:val="0"/>
              <w:marRight w:val="0"/>
              <w:marTop w:val="0"/>
              <w:marBottom w:val="0"/>
              <w:divBdr>
                <w:top w:val="none" w:sz="0" w:space="0" w:color="auto"/>
                <w:left w:val="none" w:sz="0" w:space="0" w:color="auto"/>
                <w:bottom w:val="none" w:sz="0" w:space="0" w:color="auto"/>
                <w:right w:val="none" w:sz="0" w:space="0" w:color="auto"/>
              </w:divBdr>
            </w:div>
            <w:div w:id="1288468129">
              <w:marLeft w:val="0"/>
              <w:marRight w:val="0"/>
              <w:marTop w:val="0"/>
              <w:marBottom w:val="0"/>
              <w:divBdr>
                <w:top w:val="none" w:sz="0" w:space="0" w:color="auto"/>
                <w:left w:val="none" w:sz="0" w:space="0" w:color="auto"/>
                <w:bottom w:val="none" w:sz="0" w:space="0" w:color="auto"/>
                <w:right w:val="none" w:sz="0" w:space="0" w:color="auto"/>
              </w:divBdr>
            </w:div>
            <w:div w:id="906459691">
              <w:marLeft w:val="0"/>
              <w:marRight w:val="0"/>
              <w:marTop w:val="0"/>
              <w:marBottom w:val="0"/>
              <w:divBdr>
                <w:top w:val="none" w:sz="0" w:space="0" w:color="auto"/>
                <w:left w:val="none" w:sz="0" w:space="0" w:color="auto"/>
                <w:bottom w:val="none" w:sz="0" w:space="0" w:color="auto"/>
                <w:right w:val="none" w:sz="0" w:space="0" w:color="auto"/>
              </w:divBdr>
            </w:div>
            <w:div w:id="1790316362">
              <w:marLeft w:val="0"/>
              <w:marRight w:val="0"/>
              <w:marTop w:val="0"/>
              <w:marBottom w:val="0"/>
              <w:divBdr>
                <w:top w:val="none" w:sz="0" w:space="0" w:color="auto"/>
                <w:left w:val="none" w:sz="0" w:space="0" w:color="auto"/>
                <w:bottom w:val="none" w:sz="0" w:space="0" w:color="auto"/>
                <w:right w:val="none" w:sz="0" w:space="0" w:color="auto"/>
              </w:divBdr>
            </w:div>
            <w:div w:id="610162993">
              <w:marLeft w:val="0"/>
              <w:marRight w:val="0"/>
              <w:marTop w:val="0"/>
              <w:marBottom w:val="0"/>
              <w:divBdr>
                <w:top w:val="none" w:sz="0" w:space="0" w:color="auto"/>
                <w:left w:val="none" w:sz="0" w:space="0" w:color="auto"/>
                <w:bottom w:val="none" w:sz="0" w:space="0" w:color="auto"/>
                <w:right w:val="none" w:sz="0" w:space="0" w:color="auto"/>
              </w:divBdr>
            </w:div>
            <w:div w:id="1596480679">
              <w:marLeft w:val="0"/>
              <w:marRight w:val="0"/>
              <w:marTop w:val="0"/>
              <w:marBottom w:val="0"/>
              <w:divBdr>
                <w:top w:val="none" w:sz="0" w:space="0" w:color="auto"/>
                <w:left w:val="none" w:sz="0" w:space="0" w:color="auto"/>
                <w:bottom w:val="none" w:sz="0" w:space="0" w:color="auto"/>
                <w:right w:val="none" w:sz="0" w:space="0" w:color="auto"/>
              </w:divBdr>
            </w:div>
            <w:div w:id="112525788">
              <w:marLeft w:val="0"/>
              <w:marRight w:val="0"/>
              <w:marTop w:val="0"/>
              <w:marBottom w:val="0"/>
              <w:divBdr>
                <w:top w:val="none" w:sz="0" w:space="0" w:color="auto"/>
                <w:left w:val="none" w:sz="0" w:space="0" w:color="auto"/>
                <w:bottom w:val="none" w:sz="0" w:space="0" w:color="auto"/>
                <w:right w:val="none" w:sz="0" w:space="0" w:color="auto"/>
              </w:divBdr>
            </w:div>
            <w:div w:id="1731927948">
              <w:marLeft w:val="0"/>
              <w:marRight w:val="0"/>
              <w:marTop w:val="0"/>
              <w:marBottom w:val="0"/>
              <w:divBdr>
                <w:top w:val="none" w:sz="0" w:space="0" w:color="auto"/>
                <w:left w:val="none" w:sz="0" w:space="0" w:color="auto"/>
                <w:bottom w:val="none" w:sz="0" w:space="0" w:color="auto"/>
                <w:right w:val="none" w:sz="0" w:space="0" w:color="auto"/>
              </w:divBdr>
            </w:div>
            <w:div w:id="1036810314">
              <w:marLeft w:val="0"/>
              <w:marRight w:val="0"/>
              <w:marTop w:val="0"/>
              <w:marBottom w:val="0"/>
              <w:divBdr>
                <w:top w:val="none" w:sz="0" w:space="0" w:color="auto"/>
                <w:left w:val="none" w:sz="0" w:space="0" w:color="auto"/>
                <w:bottom w:val="none" w:sz="0" w:space="0" w:color="auto"/>
                <w:right w:val="none" w:sz="0" w:space="0" w:color="auto"/>
              </w:divBdr>
            </w:div>
            <w:div w:id="1536894076">
              <w:marLeft w:val="0"/>
              <w:marRight w:val="0"/>
              <w:marTop w:val="0"/>
              <w:marBottom w:val="0"/>
              <w:divBdr>
                <w:top w:val="none" w:sz="0" w:space="0" w:color="auto"/>
                <w:left w:val="none" w:sz="0" w:space="0" w:color="auto"/>
                <w:bottom w:val="none" w:sz="0" w:space="0" w:color="auto"/>
                <w:right w:val="none" w:sz="0" w:space="0" w:color="auto"/>
              </w:divBdr>
            </w:div>
            <w:div w:id="708333149">
              <w:marLeft w:val="0"/>
              <w:marRight w:val="0"/>
              <w:marTop w:val="0"/>
              <w:marBottom w:val="0"/>
              <w:divBdr>
                <w:top w:val="none" w:sz="0" w:space="0" w:color="auto"/>
                <w:left w:val="none" w:sz="0" w:space="0" w:color="auto"/>
                <w:bottom w:val="none" w:sz="0" w:space="0" w:color="auto"/>
                <w:right w:val="none" w:sz="0" w:space="0" w:color="auto"/>
              </w:divBdr>
            </w:div>
            <w:div w:id="1543126701">
              <w:marLeft w:val="0"/>
              <w:marRight w:val="0"/>
              <w:marTop w:val="0"/>
              <w:marBottom w:val="0"/>
              <w:divBdr>
                <w:top w:val="none" w:sz="0" w:space="0" w:color="auto"/>
                <w:left w:val="none" w:sz="0" w:space="0" w:color="auto"/>
                <w:bottom w:val="none" w:sz="0" w:space="0" w:color="auto"/>
                <w:right w:val="none" w:sz="0" w:space="0" w:color="auto"/>
              </w:divBdr>
            </w:div>
            <w:div w:id="416635961">
              <w:marLeft w:val="0"/>
              <w:marRight w:val="0"/>
              <w:marTop w:val="0"/>
              <w:marBottom w:val="0"/>
              <w:divBdr>
                <w:top w:val="none" w:sz="0" w:space="0" w:color="auto"/>
                <w:left w:val="none" w:sz="0" w:space="0" w:color="auto"/>
                <w:bottom w:val="none" w:sz="0" w:space="0" w:color="auto"/>
                <w:right w:val="none" w:sz="0" w:space="0" w:color="auto"/>
              </w:divBdr>
            </w:div>
            <w:div w:id="192767954">
              <w:marLeft w:val="0"/>
              <w:marRight w:val="0"/>
              <w:marTop w:val="0"/>
              <w:marBottom w:val="0"/>
              <w:divBdr>
                <w:top w:val="none" w:sz="0" w:space="0" w:color="auto"/>
                <w:left w:val="none" w:sz="0" w:space="0" w:color="auto"/>
                <w:bottom w:val="none" w:sz="0" w:space="0" w:color="auto"/>
                <w:right w:val="none" w:sz="0" w:space="0" w:color="auto"/>
              </w:divBdr>
            </w:div>
            <w:div w:id="219481114">
              <w:marLeft w:val="0"/>
              <w:marRight w:val="0"/>
              <w:marTop w:val="0"/>
              <w:marBottom w:val="0"/>
              <w:divBdr>
                <w:top w:val="none" w:sz="0" w:space="0" w:color="auto"/>
                <w:left w:val="none" w:sz="0" w:space="0" w:color="auto"/>
                <w:bottom w:val="none" w:sz="0" w:space="0" w:color="auto"/>
                <w:right w:val="none" w:sz="0" w:space="0" w:color="auto"/>
              </w:divBdr>
            </w:div>
            <w:div w:id="1544321548">
              <w:marLeft w:val="0"/>
              <w:marRight w:val="0"/>
              <w:marTop w:val="0"/>
              <w:marBottom w:val="0"/>
              <w:divBdr>
                <w:top w:val="none" w:sz="0" w:space="0" w:color="auto"/>
                <w:left w:val="none" w:sz="0" w:space="0" w:color="auto"/>
                <w:bottom w:val="none" w:sz="0" w:space="0" w:color="auto"/>
                <w:right w:val="none" w:sz="0" w:space="0" w:color="auto"/>
              </w:divBdr>
            </w:div>
            <w:div w:id="1448506755">
              <w:marLeft w:val="0"/>
              <w:marRight w:val="0"/>
              <w:marTop w:val="0"/>
              <w:marBottom w:val="0"/>
              <w:divBdr>
                <w:top w:val="none" w:sz="0" w:space="0" w:color="auto"/>
                <w:left w:val="none" w:sz="0" w:space="0" w:color="auto"/>
                <w:bottom w:val="none" w:sz="0" w:space="0" w:color="auto"/>
                <w:right w:val="none" w:sz="0" w:space="0" w:color="auto"/>
              </w:divBdr>
            </w:div>
            <w:div w:id="1464469894">
              <w:marLeft w:val="0"/>
              <w:marRight w:val="0"/>
              <w:marTop w:val="0"/>
              <w:marBottom w:val="0"/>
              <w:divBdr>
                <w:top w:val="none" w:sz="0" w:space="0" w:color="auto"/>
                <w:left w:val="none" w:sz="0" w:space="0" w:color="auto"/>
                <w:bottom w:val="none" w:sz="0" w:space="0" w:color="auto"/>
                <w:right w:val="none" w:sz="0" w:space="0" w:color="auto"/>
              </w:divBdr>
            </w:div>
            <w:div w:id="1396705166">
              <w:marLeft w:val="0"/>
              <w:marRight w:val="0"/>
              <w:marTop w:val="0"/>
              <w:marBottom w:val="0"/>
              <w:divBdr>
                <w:top w:val="none" w:sz="0" w:space="0" w:color="auto"/>
                <w:left w:val="none" w:sz="0" w:space="0" w:color="auto"/>
                <w:bottom w:val="none" w:sz="0" w:space="0" w:color="auto"/>
                <w:right w:val="none" w:sz="0" w:space="0" w:color="auto"/>
              </w:divBdr>
            </w:div>
            <w:div w:id="1622302397">
              <w:marLeft w:val="0"/>
              <w:marRight w:val="0"/>
              <w:marTop w:val="0"/>
              <w:marBottom w:val="0"/>
              <w:divBdr>
                <w:top w:val="none" w:sz="0" w:space="0" w:color="auto"/>
                <w:left w:val="none" w:sz="0" w:space="0" w:color="auto"/>
                <w:bottom w:val="none" w:sz="0" w:space="0" w:color="auto"/>
                <w:right w:val="none" w:sz="0" w:space="0" w:color="auto"/>
              </w:divBdr>
            </w:div>
            <w:div w:id="803541365">
              <w:marLeft w:val="0"/>
              <w:marRight w:val="0"/>
              <w:marTop w:val="0"/>
              <w:marBottom w:val="0"/>
              <w:divBdr>
                <w:top w:val="none" w:sz="0" w:space="0" w:color="auto"/>
                <w:left w:val="none" w:sz="0" w:space="0" w:color="auto"/>
                <w:bottom w:val="none" w:sz="0" w:space="0" w:color="auto"/>
                <w:right w:val="none" w:sz="0" w:space="0" w:color="auto"/>
              </w:divBdr>
            </w:div>
            <w:div w:id="1262758106">
              <w:marLeft w:val="0"/>
              <w:marRight w:val="0"/>
              <w:marTop w:val="0"/>
              <w:marBottom w:val="0"/>
              <w:divBdr>
                <w:top w:val="none" w:sz="0" w:space="0" w:color="auto"/>
                <w:left w:val="none" w:sz="0" w:space="0" w:color="auto"/>
                <w:bottom w:val="none" w:sz="0" w:space="0" w:color="auto"/>
                <w:right w:val="none" w:sz="0" w:space="0" w:color="auto"/>
              </w:divBdr>
            </w:div>
            <w:div w:id="1397246282">
              <w:marLeft w:val="0"/>
              <w:marRight w:val="0"/>
              <w:marTop w:val="0"/>
              <w:marBottom w:val="0"/>
              <w:divBdr>
                <w:top w:val="none" w:sz="0" w:space="0" w:color="auto"/>
                <w:left w:val="none" w:sz="0" w:space="0" w:color="auto"/>
                <w:bottom w:val="none" w:sz="0" w:space="0" w:color="auto"/>
                <w:right w:val="none" w:sz="0" w:space="0" w:color="auto"/>
              </w:divBdr>
            </w:div>
            <w:div w:id="716853426">
              <w:marLeft w:val="0"/>
              <w:marRight w:val="0"/>
              <w:marTop w:val="0"/>
              <w:marBottom w:val="0"/>
              <w:divBdr>
                <w:top w:val="none" w:sz="0" w:space="0" w:color="auto"/>
                <w:left w:val="none" w:sz="0" w:space="0" w:color="auto"/>
                <w:bottom w:val="none" w:sz="0" w:space="0" w:color="auto"/>
                <w:right w:val="none" w:sz="0" w:space="0" w:color="auto"/>
              </w:divBdr>
            </w:div>
            <w:div w:id="1355770643">
              <w:marLeft w:val="0"/>
              <w:marRight w:val="0"/>
              <w:marTop w:val="0"/>
              <w:marBottom w:val="0"/>
              <w:divBdr>
                <w:top w:val="none" w:sz="0" w:space="0" w:color="auto"/>
                <w:left w:val="none" w:sz="0" w:space="0" w:color="auto"/>
                <w:bottom w:val="none" w:sz="0" w:space="0" w:color="auto"/>
                <w:right w:val="none" w:sz="0" w:space="0" w:color="auto"/>
              </w:divBdr>
            </w:div>
            <w:div w:id="1810660665">
              <w:marLeft w:val="0"/>
              <w:marRight w:val="0"/>
              <w:marTop w:val="0"/>
              <w:marBottom w:val="0"/>
              <w:divBdr>
                <w:top w:val="none" w:sz="0" w:space="0" w:color="auto"/>
                <w:left w:val="none" w:sz="0" w:space="0" w:color="auto"/>
                <w:bottom w:val="none" w:sz="0" w:space="0" w:color="auto"/>
                <w:right w:val="none" w:sz="0" w:space="0" w:color="auto"/>
              </w:divBdr>
            </w:div>
            <w:div w:id="402988222">
              <w:marLeft w:val="0"/>
              <w:marRight w:val="0"/>
              <w:marTop w:val="0"/>
              <w:marBottom w:val="0"/>
              <w:divBdr>
                <w:top w:val="none" w:sz="0" w:space="0" w:color="auto"/>
                <w:left w:val="none" w:sz="0" w:space="0" w:color="auto"/>
                <w:bottom w:val="none" w:sz="0" w:space="0" w:color="auto"/>
                <w:right w:val="none" w:sz="0" w:space="0" w:color="auto"/>
              </w:divBdr>
            </w:div>
            <w:div w:id="646395189">
              <w:marLeft w:val="0"/>
              <w:marRight w:val="0"/>
              <w:marTop w:val="0"/>
              <w:marBottom w:val="0"/>
              <w:divBdr>
                <w:top w:val="none" w:sz="0" w:space="0" w:color="auto"/>
                <w:left w:val="none" w:sz="0" w:space="0" w:color="auto"/>
                <w:bottom w:val="none" w:sz="0" w:space="0" w:color="auto"/>
                <w:right w:val="none" w:sz="0" w:space="0" w:color="auto"/>
              </w:divBdr>
            </w:div>
            <w:div w:id="960571323">
              <w:marLeft w:val="0"/>
              <w:marRight w:val="0"/>
              <w:marTop w:val="0"/>
              <w:marBottom w:val="0"/>
              <w:divBdr>
                <w:top w:val="none" w:sz="0" w:space="0" w:color="auto"/>
                <w:left w:val="none" w:sz="0" w:space="0" w:color="auto"/>
                <w:bottom w:val="none" w:sz="0" w:space="0" w:color="auto"/>
                <w:right w:val="none" w:sz="0" w:space="0" w:color="auto"/>
              </w:divBdr>
            </w:div>
            <w:div w:id="855921967">
              <w:marLeft w:val="0"/>
              <w:marRight w:val="0"/>
              <w:marTop w:val="0"/>
              <w:marBottom w:val="0"/>
              <w:divBdr>
                <w:top w:val="none" w:sz="0" w:space="0" w:color="auto"/>
                <w:left w:val="none" w:sz="0" w:space="0" w:color="auto"/>
                <w:bottom w:val="none" w:sz="0" w:space="0" w:color="auto"/>
                <w:right w:val="none" w:sz="0" w:space="0" w:color="auto"/>
              </w:divBdr>
            </w:div>
            <w:div w:id="212548217">
              <w:marLeft w:val="0"/>
              <w:marRight w:val="0"/>
              <w:marTop w:val="0"/>
              <w:marBottom w:val="0"/>
              <w:divBdr>
                <w:top w:val="none" w:sz="0" w:space="0" w:color="auto"/>
                <w:left w:val="none" w:sz="0" w:space="0" w:color="auto"/>
                <w:bottom w:val="none" w:sz="0" w:space="0" w:color="auto"/>
                <w:right w:val="none" w:sz="0" w:space="0" w:color="auto"/>
              </w:divBdr>
            </w:div>
            <w:div w:id="1140346271">
              <w:marLeft w:val="0"/>
              <w:marRight w:val="0"/>
              <w:marTop w:val="0"/>
              <w:marBottom w:val="0"/>
              <w:divBdr>
                <w:top w:val="none" w:sz="0" w:space="0" w:color="auto"/>
                <w:left w:val="none" w:sz="0" w:space="0" w:color="auto"/>
                <w:bottom w:val="none" w:sz="0" w:space="0" w:color="auto"/>
                <w:right w:val="none" w:sz="0" w:space="0" w:color="auto"/>
              </w:divBdr>
            </w:div>
            <w:div w:id="1532262622">
              <w:marLeft w:val="0"/>
              <w:marRight w:val="0"/>
              <w:marTop w:val="0"/>
              <w:marBottom w:val="0"/>
              <w:divBdr>
                <w:top w:val="none" w:sz="0" w:space="0" w:color="auto"/>
                <w:left w:val="none" w:sz="0" w:space="0" w:color="auto"/>
                <w:bottom w:val="none" w:sz="0" w:space="0" w:color="auto"/>
                <w:right w:val="none" w:sz="0" w:space="0" w:color="auto"/>
              </w:divBdr>
            </w:div>
            <w:div w:id="334235886">
              <w:marLeft w:val="0"/>
              <w:marRight w:val="0"/>
              <w:marTop w:val="0"/>
              <w:marBottom w:val="0"/>
              <w:divBdr>
                <w:top w:val="none" w:sz="0" w:space="0" w:color="auto"/>
                <w:left w:val="none" w:sz="0" w:space="0" w:color="auto"/>
                <w:bottom w:val="none" w:sz="0" w:space="0" w:color="auto"/>
                <w:right w:val="none" w:sz="0" w:space="0" w:color="auto"/>
              </w:divBdr>
            </w:div>
            <w:div w:id="487594728">
              <w:marLeft w:val="0"/>
              <w:marRight w:val="0"/>
              <w:marTop w:val="0"/>
              <w:marBottom w:val="0"/>
              <w:divBdr>
                <w:top w:val="none" w:sz="0" w:space="0" w:color="auto"/>
                <w:left w:val="none" w:sz="0" w:space="0" w:color="auto"/>
                <w:bottom w:val="none" w:sz="0" w:space="0" w:color="auto"/>
                <w:right w:val="none" w:sz="0" w:space="0" w:color="auto"/>
              </w:divBdr>
            </w:div>
            <w:div w:id="1131098972">
              <w:marLeft w:val="0"/>
              <w:marRight w:val="0"/>
              <w:marTop w:val="0"/>
              <w:marBottom w:val="0"/>
              <w:divBdr>
                <w:top w:val="none" w:sz="0" w:space="0" w:color="auto"/>
                <w:left w:val="none" w:sz="0" w:space="0" w:color="auto"/>
                <w:bottom w:val="none" w:sz="0" w:space="0" w:color="auto"/>
                <w:right w:val="none" w:sz="0" w:space="0" w:color="auto"/>
              </w:divBdr>
            </w:div>
            <w:div w:id="1445267127">
              <w:marLeft w:val="0"/>
              <w:marRight w:val="0"/>
              <w:marTop w:val="0"/>
              <w:marBottom w:val="0"/>
              <w:divBdr>
                <w:top w:val="none" w:sz="0" w:space="0" w:color="auto"/>
                <w:left w:val="none" w:sz="0" w:space="0" w:color="auto"/>
                <w:bottom w:val="none" w:sz="0" w:space="0" w:color="auto"/>
                <w:right w:val="none" w:sz="0" w:space="0" w:color="auto"/>
              </w:divBdr>
            </w:div>
            <w:div w:id="339895839">
              <w:marLeft w:val="0"/>
              <w:marRight w:val="0"/>
              <w:marTop w:val="0"/>
              <w:marBottom w:val="0"/>
              <w:divBdr>
                <w:top w:val="none" w:sz="0" w:space="0" w:color="auto"/>
                <w:left w:val="none" w:sz="0" w:space="0" w:color="auto"/>
                <w:bottom w:val="none" w:sz="0" w:space="0" w:color="auto"/>
                <w:right w:val="none" w:sz="0" w:space="0" w:color="auto"/>
              </w:divBdr>
            </w:div>
            <w:div w:id="1273323562">
              <w:marLeft w:val="0"/>
              <w:marRight w:val="0"/>
              <w:marTop w:val="0"/>
              <w:marBottom w:val="0"/>
              <w:divBdr>
                <w:top w:val="none" w:sz="0" w:space="0" w:color="auto"/>
                <w:left w:val="none" w:sz="0" w:space="0" w:color="auto"/>
                <w:bottom w:val="none" w:sz="0" w:space="0" w:color="auto"/>
                <w:right w:val="none" w:sz="0" w:space="0" w:color="auto"/>
              </w:divBdr>
            </w:div>
            <w:div w:id="1339116572">
              <w:marLeft w:val="0"/>
              <w:marRight w:val="0"/>
              <w:marTop w:val="0"/>
              <w:marBottom w:val="0"/>
              <w:divBdr>
                <w:top w:val="none" w:sz="0" w:space="0" w:color="auto"/>
                <w:left w:val="none" w:sz="0" w:space="0" w:color="auto"/>
                <w:bottom w:val="none" w:sz="0" w:space="0" w:color="auto"/>
                <w:right w:val="none" w:sz="0" w:space="0" w:color="auto"/>
              </w:divBdr>
            </w:div>
            <w:div w:id="1720082882">
              <w:marLeft w:val="0"/>
              <w:marRight w:val="0"/>
              <w:marTop w:val="0"/>
              <w:marBottom w:val="0"/>
              <w:divBdr>
                <w:top w:val="none" w:sz="0" w:space="0" w:color="auto"/>
                <w:left w:val="none" w:sz="0" w:space="0" w:color="auto"/>
                <w:bottom w:val="none" w:sz="0" w:space="0" w:color="auto"/>
                <w:right w:val="none" w:sz="0" w:space="0" w:color="auto"/>
              </w:divBdr>
            </w:div>
            <w:div w:id="1645429557">
              <w:marLeft w:val="0"/>
              <w:marRight w:val="0"/>
              <w:marTop w:val="0"/>
              <w:marBottom w:val="0"/>
              <w:divBdr>
                <w:top w:val="none" w:sz="0" w:space="0" w:color="auto"/>
                <w:left w:val="none" w:sz="0" w:space="0" w:color="auto"/>
                <w:bottom w:val="none" w:sz="0" w:space="0" w:color="auto"/>
                <w:right w:val="none" w:sz="0" w:space="0" w:color="auto"/>
              </w:divBdr>
            </w:div>
            <w:div w:id="1759860098">
              <w:marLeft w:val="0"/>
              <w:marRight w:val="0"/>
              <w:marTop w:val="0"/>
              <w:marBottom w:val="0"/>
              <w:divBdr>
                <w:top w:val="none" w:sz="0" w:space="0" w:color="auto"/>
                <w:left w:val="none" w:sz="0" w:space="0" w:color="auto"/>
                <w:bottom w:val="none" w:sz="0" w:space="0" w:color="auto"/>
                <w:right w:val="none" w:sz="0" w:space="0" w:color="auto"/>
              </w:divBdr>
            </w:div>
            <w:div w:id="1899391056">
              <w:marLeft w:val="0"/>
              <w:marRight w:val="0"/>
              <w:marTop w:val="0"/>
              <w:marBottom w:val="0"/>
              <w:divBdr>
                <w:top w:val="none" w:sz="0" w:space="0" w:color="auto"/>
                <w:left w:val="none" w:sz="0" w:space="0" w:color="auto"/>
                <w:bottom w:val="none" w:sz="0" w:space="0" w:color="auto"/>
                <w:right w:val="none" w:sz="0" w:space="0" w:color="auto"/>
              </w:divBdr>
            </w:div>
            <w:div w:id="2017876111">
              <w:marLeft w:val="0"/>
              <w:marRight w:val="0"/>
              <w:marTop w:val="0"/>
              <w:marBottom w:val="0"/>
              <w:divBdr>
                <w:top w:val="none" w:sz="0" w:space="0" w:color="auto"/>
                <w:left w:val="none" w:sz="0" w:space="0" w:color="auto"/>
                <w:bottom w:val="none" w:sz="0" w:space="0" w:color="auto"/>
                <w:right w:val="none" w:sz="0" w:space="0" w:color="auto"/>
              </w:divBdr>
            </w:div>
            <w:div w:id="357005159">
              <w:marLeft w:val="0"/>
              <w:marRight w:val="0"/>
              <w:marTop w:val="0"/>
              <w:marBottom w:val="0"/>
              <w:divBdr>
                <w:top w:val="none" w:sz="0" w:space="0" w:color="auto"/>
                <w:left w:val="none" w:sz="0" w:space="0" w:color="auto"/>
                <w:bottom w:val="none" w:sz="0" w:space="0" w:color="auto"/>
                <w:right w:val="none" w:sz="0" w:space="0" w:color="auto"/>
              </w:divBdr>
            </w:div>
            <w:div w:id="1430084528">
              <w:marLeft w:val="0"/>
              <w:marRight w:val="0"/>
              <w:marTop w:val="0"/>
              <w:marBottom w:val="0"/>
              <w:divBdr>
                <w:top w:val="none" w:sz="0" w:space="0" w:color="auto"/>
                <w:left w:val="none" w:sz="0" w:space="0" w:color="auto"/>
                <w:bottom w:val="none" w:sz="0" w:space="0" w:color="auto"/>
                <w:right w:val="none" w:sz="0" w:space="0" w:color="auto"/>
              </w:divBdr>
            </w:div>
            <w:div w:id="389039310">
              <w:marLeft w:val="0"/>
              <w:marRight w:val="0"/>
              <w:marTop w:val="0"/>
              <w:marBottom w:val="0"/>
              <w:divBdr>
                <w:top w:val="none" w:sz="0" w:space="0" w:color="auto"/>
                <w:left w:val="none" w:sz="0" w:space="0" w:color="auto"/>
                <w:bottom w:val="none" w:sz="0" w:space="0" w:color="auto"/>
                <w:right w:val="none" w:sz="0" w:space="0" w:color="auto"/>
              </w:divBdr>
            </w:div>
            <w:div w:id="1111389868">
              <w:marLeft w:val="0"/>
              <w:marRight w:val="0"/>
              <w:marTop w:val="0"/>
              <w:marBottom w:val="0"/>
              <w:divBdr>
                <w:top w:val="none" w:sz="0" w:space="0" w:color="auto"/>
                <w:left w:val="none" w:sz="0" w:space="0" w:color="auto"/>
                <w:bottom w:val="none" w:sz="0" w:space="0" w:color="auto"/>
                <w:right w:val="none" w:sz="0" w:space="0" w:color="auto"/>
              </w:divBdr>
            </w:div>
            <w:div w:id="1411539606">
              <w:marLeft w:val="0"/>
              <w:marRight w:val="0"/>
              <w:marTop w:val="0"/>
              <w:marBottom w:val="0"/>
              <w:divBdr>
                <w:top w:val="none" w:sz="0" w:space="0" w:color="auto"/>
                <w:left w:val="none" w:sz="0" w:space="0" w:color="auto"/>
                <w:bottom w:val="none" w:sz="0" w:space="0" w:color="auto"/>
                <w:right w:val="none" w:sz="0" w:space="0" w:color="auto"/>
              </w:divBdr>
            </w:div>
            <w:div w:id="1036779546">
              <w:marLeft w:val="0"/>
              <w:marRight w:val="0"/>
              <w:marTop w:val="0"/>
              <w:marBottom w:val="0"/>
              <w:divBdr>
                <w:top w:val="none" w:sz="0" w:space="0" w:color="auto"/>
                <w:left w:val="none" w:sz="0" w:space="0" w:color="auto"/>
                <w:bottom w:val="none" w:sz="0" w:space="0" w:color="auto"/>
                <w:right w:val="none" w:sz="0" w:space="0" w:color="auto"/>
              </w:divBdr>
            </w:div>
            <w:div w:id="1637032521">
              <w:marLeft w:val="0"/>
              <w:marRight w:val="0"/>
              <w:marTop w:val="0"/>
              <w:marBottom w:val="0"/>
              <w:divBdr>
                <w:top w:val="none" w:sz="0" w:space="0" w:color="auto"/>
                <w:left w:val="none" w:sz="0" w:space="0" w:color="auto"/>
                <w:bottom w:val="none" w:sz="0" w:space="0" w:color="auto"/>
                <w:right w:val="none" w:sz="0" w:space="0" w:color="auto"/>
              </w:divBdr>
            </w:div>
            <w:div w:id="1678266183">
              <w:marLeft w:val="0"/>
              <w:marRight w:val="0"/>
              <w:marTop w:val="0"/>
              <w:marBottom w:val="0"/>
              <w:divBdr>
                <w:top w:val="none" w:sz="0" w:space="0" w:color="auto"/>
                <w:left w:val="none" w:sz="0" w:space="0" w:color="auto"/>
                <w:bottom w:val="none" w:sz="0" w:space="0" w:color="auto"/>
                <w:right w:val="none" w:sz="0" w:space="0" w:color="auto"/>
              </w:divBdr>
            </w:div>
            <w:div w:id="1904171920">
              <w:marLeft w:val="0"/>
              <w:marRight w:val="0"/>
              <w:marTop w:val="0"/>
              <w:marBottom w:val="0"/>
              <w:divBdr>
                <w:top w:val="none" w:sz="0" w:space="0" w:color="auto"/>
                <w:left w:val="none" w:sz="0" w:space="0" w:color="auto"/>
                <w:bottom w:val="none" w:sz="0" w:space="0" w:color="auto"/>
                <w:right w:val="none" w:sz="0" w:space="0" w:color="auto"/>
              </w:divBdr>
            </w:div>
            <w:div w:id="1303652633">
              <w:marLeft w:val="0"/>
              <w:marRight w:val="0"/>
              <w:marTop w:val="0"/>
              <w:marBottom w:val="0"/>
              <w:divBdr>
                <w:top w:val="none" w:sz="0" w:space="0" w:color="auto"/>
                <w:left w:val="none" w:sz="0" w:space="0" w:color="auto"/>
                <w:bottom w:val="none" w:sz="0" w:space="0" w:color="auto"/>
                <w:right w:val="none" w:sz="0" w:space="0" w:color="auto"/>
              </w:divBdr>
            </w:div>
            <w:div w:id="1146044650">
              <w:marLeft w:val="0"/>
              <w:marRight w:val="0"/>
              <w:marTop w:val="0"/>
              <w:marBottom w:val="0"/>
              <w:divBdr>
                <w:top w:val="none" w:sz="0" w:space="0" w:color="auto"/>
                <w:left w:val="none" w:sz="0" w:space="0" w:color="auto"/>
                <w:bottom w:val="none" w:sz="0" w:space="0" w:color="auto"/>
                <w:right w:val="none" w:sz="0" w:space="0" w:color="auto"/>
              </w:divBdr>
            </w:div>
            <w:div w:id="1778715937">
              <w:marLeft w:val="0"/>
              <w:marRight w:val="0"/>
              <w:marTop w:val="0"/>
              <w:marBottom w:val="0"/>
              <w:divBdr>
                <w:top w:val="none" w:sz="0" w:space="0" w:color="auto"/>
                <w:left w:val="none" w:sz="0" w:space="0" w:color="auto"/>
                <w:bottom w:val="none" w:sz="0" w:space="0" w:color="auto"/>
                <w:right w:val="none" w:sz="0" w:space="0" w:color="auto"/>
              </w:divBdr>
            </w:div>
            <w:div w:id="956915469">
              <w:marLeft w:val="0"/>
              <w:marRight w:val="0"/>
              <w:marTop w:val="0"/>
              <w:marBottom w:val="0"/>
              <w:divBdr>
                <w:top w:val="none" w:sz="0" w:space="0" w:color="auto"/>
                <w:left w:val="none" w:sz="0" w:space="0" w:color="auto"/>
                <w:bottom w:val="none" w:sz="0" w:space="0" w:color="auto"/>
                <w:right w:val="none" w:sz="0" w:space="0" w:color="auto"/>
              </w:divBdr>
            </w:div>
            <w:div w:id="303170130">
              <w:marLeft w:val="0"/>
              <w:marRight w:val="0"/>
              <w:marTop w:val="0"/>
              <w:marBottom w:val="0"/>
              <w:divBdr>
                <w:top w:val="none" w:sz="0" w:space="0" w:color="auto"/>
                <w:left w:val="none" w:sz="0" w:space="0" w:color="auto"/>
                <w:bottom w:val="none" w:sz="0" w:space="0" w:color="auto"/>
                <w:right w:val="none" w:sz="0" w:space="0" w:color="auto"/>
              </w:divBdr>
            </w:div>
            <w:div w:id="137691514">
              <w:marLeft w:val="0"/>
              <w:marRight w:val="0"/>
              <w:marTop w:val="0"/>
              <w:marBottom w:val="0"/>
              <w:divBdr>
                <w:top w:val="none" w:sz="0" w:space="0" w:color="auto"/>
                <w:left w:val="none" w:sz="0" w:space="0" w:color="auto"/>
                <w:bottom w:val="none" w:sz="0" w:space="0" w:color="auto"/>
                <w:right w:val="none" w:sz="0" w:space="0" w:color="auto"/>
              </w:divBdr>
            </w:div>
            <w:div w:id="1039473873">
              <w:marLeft w:val="0"/>
              <w:marRight w:val="0"/>
              <w:marTop w:val="0"/>
              <w:marBottom w:val="0"/>
              <w:divBdr>
                <w:top w:val="none" w:sz="0" w:space="0" w:color="auto"/>
                <w:left w:val="none" w:sz="0" w:space="0" w:color="auto"/>
                <w:bottom w:val="none" w:sz="0" w:space="0" w:color="auto"/>
                <w:right w:val="none" w:sz="0" w:space="0" w:color="auto"/>
              </w:divBdr>
            </w:div>
            <w:div w:id="2099672949">
              <w:marLeft w:val="0"/>
              <w:marRight w:val="0"/>
              <w:marTop w:val="0"/>
              <w:marBottom w:val="0"/>
              <w:divBdr>
                <w:top w:val="none" w:sz="0" w:space="0" w:color="auto"/>
                <w:left w:val="none" w:sz="0" w:space="0" w:color="auto"/>
                <w:bottom w:val="none" w:sz="0" w:space="0" w:color="auto"/>
                <w:right w:val="none" w:sz="0" w:space="0" w:color="auto"/>
              </w:divBdr>
            </w:div>
            <w:div w:id="1764571315">
              <w:marLeft w:val="0"/>
              <w:marRight w:val="0"/>
              <w:marTop w:val="0"/>
              <w:marBottom w:val="0"/>
              <w:divBdr>
                <w:top w:val="none" w:sz="0" w:space="0" w:color="auto"/>
                <w:left w:val="none" w:sz="0" w:space="0" w:color="auto"/>
                <w:bottom w:val="none" w:sz="0" w:space="0" w:color="auto"/>
                <w:right w:val="none" w:sz="0" w:space="0" w:color="auto"/>
              </w:divBdr>
            </w:div>
            <w:div w:id="1342244993">
              <w:marLeft w:val="0"/>
              <w:marRight w:val="0"/>
              <w:marTop w:val="0"/>
              <w:marBottom w:val="0"/>
              <w:divBdr>
                <w:top w:val="none" w:sz="0" w:space="0" w:color="auto"/>
                <w:left w:val="none" w:sz="0" w:space="0" w:color="auto"/>
                <w:bottom w:val="none" w:sz="0" w:space="0" w:color="auto"/>
                <w:right w:val="none" w:sz="0" w:space="0" w:color="auto"/>
              </w:divBdr>
            </w:div>
            <w:div w:id="1317414225">
              <w:marLeft w:val="0"/>
              <w:marRight w:val="0"/>
              <w:marTop w:val="0"/>
              <w:marBottom w:val="0"/>
              <w:divBdr>
                <w:top w:val="none" w:sz="0" w:space="0" w:color="auto"/>
                <w:left w:val="none" w:sz="0" w:space="0" w:color="auto"/>
                <w:bottom w:val="none" w:sz="0" w:space="0" w:color="auto"/>
                <w:right w:val="none" w:sz="0" w:space="0" w:color="auto"/>
              </w:divBdr>
            </w:div>
            <w:div w:id="545222365">
              <w:marLeft w:val="0"/>
              <w:marRight w:val="0"/>
              <w:marTop w:val="0"/>
              <w:marBottom w:val="0"/>
              <w:divBdr>
                <w:top w:val="none" w:sz="0" w:space="0" w:color="auto"/>
                <w:left w:val="none" w:sz="0" w:space="0" w:color="auto"/>
                <w:bottom w:val="none" w:sz="0" w:space="0" w:color="auto"/>
                <w:right w:val="none" w:sz="0" w:space="0" w:color="auto"/>
              </w:divBdr>
            </w:div>
            <w:div w:id="1254166658">
              <w:marLeft w:val="0"/>
              <w:marRight w:val="0"/>
              <w:marTop w:val="0"/>
              <w:marBottom w:val="0"/>
              <w:divBdr>
                <w:top w:val="none" w:sz="0" w:space="0" w:color="auto"/>
                <w:left w:val="none" w:sz="0" w:space="0" w:color="auto"/>
                <w:bottom w:val="none" w:sz="0" w:space="0" w:color="auto"/>
                <w:right w:val="none" w:sz="0" w:space="0" w:color="auto"/>
              </w:divBdr>
            </w:div>
            <w:div w:id="1527448960">
              <w:marLeft w:val="0"/>
              <w:marRight w:val="0"/>
              <w:marTop w:val="0"/>
              <w:marBottom w:val="0"/>
              <w:divBdr>
                <w:top w:val="none" w:sz="0" w:space="0" w:color="auto"/>
                <w:left w:val="none" w:sz="0" w:space="0" w:color="auto"/>
                <w:bottom w:val="none" w:sz="0" w:space="0" w:color="auto"/>
                <w:right w:val="none" w:sz="0" w:space="0" w:color="auto"/>
              </w:divBdr>
            </w:div>
            <w:div w:id="2139491975">
              <w:marLeft w:val="0"/>
              <w:marRight w:val="0"/>
              <w:marTop w:val="0"/>
              <w:marBottom w:val="0"/>
              <w:divBdr>
                <w:top w:val="none" w:sz="0" w:space="0" w:color="auto"/>
                <w:left w:val="none" w:sz="0" w:space="0" w:color="auto"/>
                <w:bottom w:val="none" w:sz="0" w:space="0" w:color="auto"/>
                <w:right w:val="none" w:sz="0" w:space="0" w:color="auto"/>
              </w:divBdr>
            </w:div>
            <w:div w:id="1787190719">
              <w:marLeft w:val="0"/>
              <w:marRight w:val="0"/>
              <w:marTop w:val="0"/>
              <w:marBottom w:val="0"/>
              <w:divBdr>
                <w:top w:val="none" w:sz="0" w:space="0" w:color="auto"/>
                <w:left w:val="none" w:sz="0" w:space="0" w:color="auto"/>
                <w:bottom w:val="none" w:sz="0" w:space="0" w:color="auto"/>
                <w:right w:val="none" w:sz="0" w:space="0" w:color="auto"/>
              </w:divBdr>
            </w:div>
            <w:div w:id="46533291">
              <w:marLeft w:val="0"/>
              <w:marRight w:val="0"/>
              <w:marTop w:val="0"/>
              <w:marBottom w:val="0"/>
              <w:divBdr>
                <w:top w:val="none" w:sz="0" w:space="0" w:color="auto"/>
                <w:left w:val="none" w:sz="0" w:space="0" w:color="auto"/>
                <w:bottom w:val="none" w:sz="0" w:space="0" w:color="auto"/>
                <w:right w:val="none" w:sz="0" w:space="0" w:color="auto"/>
              </w:divBdr>
            </w:div>
            <w:div w:id="1464155752">
              <w:marLeft w:val="0"/>
              <w:marRight w:val="0"/>
              <w:marTop w:val="0"/>
              <w:marBottom w:val="0"/>
              <w:divBdr>
                <w:top w:val="none" w:sz="0" w:space="0" w:color="auto"/>
                <w:left w:val="none" w:sz="0" w:space="0" w:color="auto"/>
                <w:bottom w:val="none" w:sz="0" w:space="0" w:color="auto"/>
                <w:right w:val="none" w:sz="0" w:space="0" w:color="auto"/>
              </w:divBdr>
            </w:div>
            <w:div w:id="1218514303">
              <w:marLeft w:val="0"/>
              <w:marRight w:val="0"/>
              <w:marTop w:val="0"/>
              <w:marBottom w:val="0"/>
              <w:divBdr>
                <w:top w:val="none" w:sz="0" w:space="0" w:color="auto"/>
                <w:left w:val="none" w:sz="0" w:space="0" w:color="auto"/>
                <w:bottom w:val="none" w:sz="0" w:space="0" w:color="auto"/>
                <w:right w:val="none" w:sz="0" w:space="0" w:color="auto"/>
              </w:divBdr>
            </w:div>
            <w:div w:id="1202670226">
              <w:marLeft w:val="0"/>
              <w:marRight w:val="0"/>
              <w:marTop w:val="0"/>
              <w:marBottom w:val="0"/>
              <w:divBdr>
                <w:top w:val="none" w:sz="0" w:space="0" w:color="auto"/>
                <w:left w:val="none" w:sz="0" w:space="0" w:color="auto"/>
                <w:bottom w:val="none" w:sz="0" w:space="0" w:color="auto"/>
                <w:right w:val="none" w:sz="0" w:space="0" w:color="auto"/>
              </w:divBdr>
            </w:div>
            <w:div w:id="1935744419">
              <w:marLeft w:val="0"/>
              <w:marRight w:val="0"/>
              <w:marTop w:val="0"/>
              <w:marBottom w:val="0"/>
              <w:divBdr>
                <w:top w:val="none" w:sz="0" w:space="0" w:color="auto"/>
                <w:left w:val="none" w:sz="0" w:space="0" w:color="auto"/>
                <w:bottom w:val="none" w:sz="0" w:space="0" w:color="auto"/>
                <w:right w:val="none" w:sz="0" w:space="0" w:color="auto"/>
              </w:divBdr>
            </w:div>
            <w:div w:id="2146383550">
              <w:marLeft w:val="0"/>
              <w:marRight w:val="0"/>
              <w:marTop w:val="0"/>
              <w:marBottom w:val="0"/>
              <w:divBdr>
                <w:top w:val="none" w:sz="0" w:space="0" w:color="auto"/>
                <w:left w:val="none" w:sz="0" w:space="0" w:color="auto"/>
                <w:bottom w:val="none" w:sz="0" w:space="0" w:color="auto"/>
                <w:right w:val="none" w:sz="0" w:space="0" w:color="auto"/>
              </w:divBdr>
            </w:div>
            <w:div w:id="557208986">
              <w:marLeft w:val="0"/>
              <w:marRight w:val="0"/>
              <w:marTop w:val="0"/>
              <w:marBottom w:val="0"/>
              <w:divBdr>
                <w:top w:val="none" w:sz="0" w:space="0" w:color="auto"/>
                <w:left w:val="none" w:sz="0" w:space="0" w:color="auto"/>
                <w:bottom w:val="none" w:sz="0" w:space="0" w:color="auto"/>
                <w:right w:val="none" w:sz="0" w:space="0" w:color="auto"/>
              </w:divBdr>
            </w:div>
            <w:div w:id="286358648">
              <w:marLeft w:val="0"/>
              <w:marRight w:val="0"/>
              <w:marTop w:val="0"/>
              <w:marBottom w:val="0"/>
              <w:divBdr>
                <w:top w:val="none" w:sz="0" w:space="0" w:color="auto"/>
                <w:left w:val="none" w:sz="0" w:space="0" w:color="auto"/>
                <w:bottom w:val="none" w:sz="0" w:space="0" w:color="auto"/>
                <w:right w:val="none" w:sz="0" w:space="0" w:color="auto"/>
              </w:divBdr>
            </w:div>
            <w:div w:id="986395535">
              <w:marLeft w:val="0"/>
              <w:marRight w:val="0"/>
              <w:marTop w:val="0"/>
              <w:marBottom w:val="0"/>
              <w:divBdr>
                <w:top w:val="none" w:sz="0" w:space="0" w:color="auto"/>
                <w:left w:val="none" w:sz="0" w:space="0" w:color="auto"/>
                <w:bottom w:val="none" w:sz="0" w:space="0" w:color="auto"/>
                <w:right w:val="none" w:sz="0" w:space="0" w:color="auto"/>
              </w:divBdr>
            </w:div>
            <w:div w:id="143662402">
              <w:marLeft w:val="0"/>
              <w:marRight w:val="0"/>
              <w:marTop w:val="0"/>
              <w:marBottom w:val="0"/>
              <w:divBdr>
                <w:top w:val="none" w:sz="0" w:space="0" w:color="auto"/>
                <w:left w:val="none" w:sz="0" w:space="0" w:color="auto"/>
                <w:bottom w:val="none" w:sz="0" w:space="0" w:color="auto"/>
                <w:right w:val="none" w:sz="0" w:space="0" w:color="auto"/>
              </w:divBdr>
            </w:div>
            <w:div w:id="1810897772">
              <w:marLeft w:val="0"/>
              <w:marRight w:val="0"/>
              <w:marTop w:val="0"/>
              <w:marBottom w:val="0"/>
              <w:divBdr>
                <w:top w:val="none" w:sz="0" w:space="0" w:color="auto"/>
                <w:left w:val="none" w:sz="0" w:space="0" w:color="auto"/>
                <w:bottom w:val="none" w:sz="0" w:space="0" w:color="auto"/>
                <w:right w:val="none" w:sz="0" w:space="0" w:color="auto"/>
              </w:divBdr>
            </w:div>
            <w:div w:id="245501371">
              <w:marLeft w:val="0"/>
              <w:marRight w:val="0"/>
              <w:marTop w:val="0"/>
              <w:marBottom w:val="0"/>
              <w:divBdr>
                <w:top w:val="none" w:sz="0" w:space="0" w:color="auto"/>
                <w:left w:val="none" w:sz="0" w:space="0" w:color="auto"/>
                <w:bottom w:val="none" w:sz="0" w:space="0" w:color="auto"/>
                <w:right w:val="none" w:sz="0" w:space="0" w:color="auto"/>
              </w:divBdr>
            </w:div>
            <w:div w:id="1136415531">
              <w:marLeft w:val="0"/>
              <w:marRight w:val="0"/>
              <w:marTop w:val="0"/>
              <w:marBottom w:val="0"/>
              <w:divBdr>
                <w:top w:val="none" w:sz="0" w:space="0" w:color="auto"/>
                <w:left w:val="none" w:sz="0" w:space="0" w:color="auto"/>
                <w:bottom w:val="none" w:sz="0" w:space="0" w:color="auto"/>
                <w:right w:val="none" w:sz="0" w:space="0" w:color="auto"/>
              </w:divBdr>
            </w:div>
            <w:div w:id="1031490356">
              <w:marLeft w:val="0"/>
              <w:marRight w:val="0"/>
              <w:marTop w:val="0"/>
              <w:marBottom w:val="0"/>
              <w:divBdr>
                <w:top w:val="none" w:sz="0" w:space="0" w:color="auto"/>
                <w:left w:val="none" w:sz="0" w:space="0" w:color="auto"/>
                <w:bottom w:val="none" w:sz="0" w:space="0" w:color="auto"/>
                <w:right w:val="none" w:sz="0" w:space="0" w:color="auto"/>
              </w:divBdr>
            </w:div>
            <w:div w:id="644048598">
              <w:marLeft w:val="0"/>
              <w:marRight w:val="0"/>
              <w:marTop w:val="0"/>
              <w:marBottom w:val="0"/>
              <w:divBdr>
                <w:top w:val="none" w:sz="0" w:space="0" w:color="auto"/>
                <w:left w:val="none" w:sz="0" w:space="0" w:color="auto"/>
                <w:bottom w:val="none" w:sz="0" w:space="0" w:color="auto"/>
                <w:right w:val="none" w:sz="0" w:space="0" w:color="auto"/>
              </w:divBdr>
            </w:div>
            <w:div w:id="1277905811">
              <w:marLeft w:val="0"/>
              <w:marRight w:val="0"/>
              <w:marTop w:val="0"/>
              <w:marBottom w:val="0"/>
              <w:divBdr>
                <w:top w:val="none" w:sz="0" w:space="0" w:color="auto"/>
                <w:left w:val="none" w:sz="0" w:space="0" w:color="auto"/>
                <w:bottom w:val="none" w:sz="0" w:space="0" w:color="auto"/>
                <w:right w:val="none" w:sz="0" w:space="0" w:color="auto"/>
              </w:divBdr>
            </w:div>
            <w:div w:id="1516185549">
              <w:marLeft w:val="0"/>
              <w:marRight w:val="0"/>
              <w:marTop w:val="0"/>
              <w:marBottom w:val="0"/>
              <w:divBdr>
                <w:top w:val="none" w:sz="0" w:space="0" w:color="auto"/>
                <w:left w:val="none" w:sz="0" w:space="0" w:color="auto"/>
                <w:bottom w:val="none" w:sz="0" w:space="0" w:color="auto"/>
                <w:right w:val="none" w:sz="0" w:space="0" w:color="auto"/>
              </w:divBdr>
            </w:div>
            <w:div w:id="124471337">
              <w:marLeft w:val="0"/>
              <w:marRight w:val="0"/>
              <w:marTop w:val="0"/>
              <w:marBottom w:val="0"/>
              <w:divBdr>
                <w:top w:val="none" w:sz="0" w:space="0" w:color="auto"/>
                <w:left w:val="none" w:sz="0" w:space="0" w:color="auto"/>
                <w:bottom w:val="none" w:sz="0" w:space="0" w:color="auto"/>
                <w:right w:val="none" w:sz="0" w:space="0" w:color="auto"/>
              </w:divBdr>
            </w:div>
            <w:div w:id="1670521894">
              <w:marLeft w:val="0"/>
              <w:marRight w:val="0"/>
              <w:marTop w:val="0"/>
              <w:marBottom w:val="0"/>
              <w:divBdr>
                <w:top w:val="none" w:sz="0" w:space="0" w:color="auto"/>
                <w:left w:val="none" w:sz="0" w:space="0" w:color="auto"/>
                <w:bottom w:val="none" w:sz="0" w:space="0" w:color="auto"/>
                <w:right w:val="none" w:sz="0" w:space="0" w:color="auto"/>
              </w:divBdr>
            </w:div>
            <w:div w:id="1477183987">
              <w:marLeft w:val="0"/>
              <w:marRight w:val="0"/>
              <w:marTop w:val="0"/>
              <w:marBottom w:val="0"/>
              <w:divBdr>
                <w:top w:val="none" w:sz="0" w:space="0" w:color="auto"/>
                <w:left w:val="none" w:sz="0" w:space="0" w:color="auto"/>
                <w:bottom w:val="none" w:sz="0" w:space="0" w:color="auto"/>
                <w:right w:val="none" w:sz="0" w:space="0" w:color="auto"/>
              </w:divBdr>
            </w:div>
            <w:div w:id="1130132369">
              <w:marLeft w:val="0"/>
              <w:marRight w:val="0"/>
              <w:marTop w:val="0"/>
              <w:marBottom w:val="0"/>
              <w:divBdr>
                <w:top w:val="none" w:sz="0" w:space="0" w:color="auto"/>
                <w:left w:val="none" w:sz="0" w:space="0" w:color="auto"/>
                <w:bottom w:val="none" w:sz="0" w:space="0" w:color="auto"/>
                <w:right w:val="none" w:sz="0" w:space="0" w:color="auto"/>
              </w:divBdr>
            </w:div>
            <w:div w:id="491485947">
              <w:marLeft w:val="0"/>
              <w:marRight w:val="0"/>
              <w:marTop w:val="0"/>
              <w:marBottom w:val="0"/>
              <w:divBdr>
                <w:top w:val="none" w:sz="0" w:space="0" w:color="auto"/>
                <w:left w:val="none" w:sz="0" w:space="0" w:color="auto"/>
                <w:bottom w:val="none" w:sz="0" w:space="0" w:color="auto"/>
                <w:right w:val="none" w:sz="0" w:space="0" w:color="auto"/>
              </w:divBdr>
            </w:div>
            <w:div w:id="614603902">
              <w:marLeft w:val="0"/>
              <w:marRight w:val="0"/>
              <w:marTop w:val="0"/>
              <w:marBottom w:val="0"/>
              <w:divBdr>
                <w:top w:val="none" w:sz="0" w:space="0" w:color="auto"/>
                <w:left w:val="none" w:sz="0" w:space="0" w:color="auto"/>
                <w:bottom w:val="none" w:sz="0" w:space="0" w:color="auto"/>
                <w:right w:val="none" w:sz="0" w:space="0" w:color="auto"/>
              </w:divBdr>
            </w:div>
            <w:div w:id="186793851">
              <w:marLeft w:val="0"/>
              <w:marRight w:val="0"/>
              <w:marTop w:val="0"/>
              <w:marBottom w:val="0"/>
              <w:divBdr>
                <w:top w:val="none" w:sz="0" w:space="0" w:color="auto"/>
                <w:left w:val="none" w:sz="0" w:space="0" w:color="auto"/>
                <w:bottom w:val="none" w:sz="0" w:space="0" w:color="auto"/>
                <w:right w:val="none" w:sz="0" w:space="0" w:color="auto"/>
              </w:divBdr>
            </w:div>
            <w:div w:id="2107265138">
              <w:marLeft w:val="0"/>
              <w:marRight w:val="0"/>
              <w:marTop w:val="0"/>
              <w:marBottom w:val="0"/>
              <w:divBdr>
                <w:top w:val="none" w:sz="0" w:space="0" w:color="auto"/>
                <w:left w:val="none" w:sz="0" w:space="0" w:color="auto"/>
                <w:bottom w:val="none" w:sz="0" w:space="0" w:color="auto"/>
                <w:right w:val="none" w:sz="0" w:space="0" w:color="auto"/>
              </w:divBdr>
            </w:div>
            <w:div w:id="1146123675">
              <w:marLeft w:val="0"/>
              <w:marRight w:val="0"/>
              <w:marTop w:val="0"/>
              <w:marBottom w:val="0"/>
              <w:divBdr>
                <w:top w:val="none" w:sz="0" w:space="0" w:color="auto"/>
                <w:left w:val="none" w:sz="0" w:space="0" w:color="auto"/>
                <w:bottom w:val="none" w:sz="0" w:space="0" w:color="auto"/>
                <w:right w:val="none" w:sz="0" w:space="0" w:color="auto"/>
              </w:divBdr>
            </w:div>
            <w:div w:id="1539390332">
              <w:marLeft w:val="0"/>
              <w:marRight w:val="0"/>
              <w:marTop w:val="0"/>
              <w:marBottom w:val="0"/>
              <w:divBdr>
                <w:top w:val="none" w:sz="0" w:space="0" w:color="auto"/>
                <w:left w:val="none" w:sz="0" w:space="0" w:color="auto"/>
                <w:bottom w:val="none" w:sz="0" w:space="0" w:color="auto"/>
                <w:right w:val="none" w:sz="0" w:space="0" w:color="auto"/>
              </w:divBdr>
            </w:div>
            <w:div w:id="254367298">
              <w:marLeft w:val="0"/>
              <w:marRight w:val="0"/>
              <w:marTop w:val="0"/>
              <w:marBottom w:val="0"/>
              <w:divBdr>
                <w:top w:val="none" w:sz="0" w:space="0" w:color="auto"/>
                <w:left w:val="none" w:sz="0" w:space="0" w:color="auto"/>
                <w:bottom w:val="none" w:sz="0" w:space="0" w:color="auto"/>
                <w:right w:val="none" w:sz="0" w:space="0" w:color="auto"/>
              </w:divBdr>
            </w:div>
            <w:div w:id="1319846877">
              <w:marLeft w:val="0"/>
              <w:marRight w:val="0"/>
              <w:marTop w:val="0"/>
              <w:marBottom w:val="0"/>
              <w:divBdr>
                <w:top w:val="none" w:sz="0" w:space="0" w:color="auto"/>
                <w:left w:val="none" w:sz="0" w:space="0" w:color="auto"/>
                <w:bottom w:val="none" w:sz="0" w:space="0" w:color="auto"/>
                <w:right w:val="none" w:sz="0" w:space="0" w:color="auto"/>
              </w:divBdr>
            </w:div>
            <w:div w:id="185488408">
              <w:marLeft w:val="0"/>
              <w:marRight w:val="0"/>
              <w:marTop w:val="0"/>
              <w:marBottom w:val="0"/>
              <w:divBdr>
                <w:top w:val="none" w:sz="0" w:space="0" w:color="auto"/>
                <w:left w:val="none" w:sz="0" w:space="0" w:color="auto"/>
                <w:bottom w:val="none" w:sz="0" w:space="0" w:color="auto"/>
                <w:right w:val="none" w:sz="0" w:space="0" w:color="auto"/>
              </w:divBdr>
            </w:div>
            <w:div w:id="1290017055">
              <w:marLeft w:val="0"/>
              <w:marRight w:val="0"/>
              <w:marTop w:val="0"/>
              <w:marBottom w:val="0"/>
              <w:divBdr>
                <w:top w:val="none" w:sz="0" w:space="0" w:color="auto"/>
                <w:left w:val="none" w:sz="0" w:space="0" w:color="auto"/>
                <w:bottom w:val="none" w:sz="0" w:space="0" w:color="auto"/>
                <w:right w:val="none" w:sz="0" w:space="0" w:color="auto"/>
              </w:divBdr>
            </w:div>
            <w:div w:id="978144310">
              <w:marLeft w:val="0"/>
              <w:marRight w:val="0"/>
              <w:marTop w:val="0"/>
              <w:marBottom w:val="0"/>
              <w:divBdr>
                <w:top w:val="none" w:sz="0" w:space="0" w:color="auto"/>
                <w:left w:val="none" w:sz="0" w:space="0" w:color="auto"/>
                <w:bottom w:val="none" w:sz="0" w:space="0" w:color="auto"/>
                <w:right w:val="none" w:sz="0" w:space="0" w:color="auto"/>
              </w:divBdr>
            </w:div>
            <w:div w:id="1507860608">
              <w:marLeft w:val="0"/>
              <w:marRight w:val="0"/>
              <w:marTop w:val="0"/>
              <w:marBottom w:val="0"/>
              <w:divBdr>
                <w:top w:val="none" w:sz="0" w:space="0" w:color="auto"/>
                <w:left w:val="none" w:sz="0" w:space="0" w:color="auto"/>
                <w:bottom w:val="none" w:sz="0" w:space="0" w:color="auto"/>
                <w:right w:val="none" w:sz="0" w:space="0" w:color="auto"/>
              </w:divBdr>
            </w:div>
            <w:div w:id="1422800783">
              <w:marLeft w:val="0"/>
              <w:marRight w:val="0"/>
              <w:marTop w:val="0"/>
              <w:marBottom w:val="0"/>
              <w:divBdr>
                <w:top w:val="none" w:sz="0" w:space="0" w:color="auto"/>
                <w:left w:val="none" w:sz="0" w:space="0" w:color="auto"/>
                <w:bottom w:val="none" w:sz="0" w:space="0" w:color="auto"/>
                <w:right w:val="none" w:sz="0" w:space="0" w:color="auto"/>
              </w:divBdr>
            </w:div>
            <w:div w:id="1992057674">
              <w:marLeft w:val="0"/>
              <w:marRight w:val="0"/>
              <w:marTop w:val="0"/>
              <w:marBottom w:val="0"/>
              <w:divBdr>
                <w:top w:val="none" w:sz="0" w:space="0" w:color="auto"/>
                <w:left w:val="none" w:sz="0" w:space="0" w:color="auto"/>
                <w:bottom w:val="none" w:sz="0" w:space="0" w:color="auto"/>
                <w:right w:val="none" w:sz="0" w:space="0" w:color="auto"/>
              </w:divBdr>
            </w:div>
            <w:div w:id="642462887">
              <w:marLeft w:val="0"/>
              <w:marRight w:val="0"/>
              <w:marTop w:val="0"/>
              <w:marBottom w:val="0"/>
              <w:divBdr>
                <w:top w:val="none" w:sz="0" w:space="0" w:color="auto"/>
                <w:left w:val="none" w:sz="0" w:space="0" w:color="auto"/>
                <w:bottom w:val="none" w:sz="0" w:space="0" w:color="auto"/>
                <w:right w:val="none" w:sz="0" w:space="0" w:color="auto"/>
              </w:divBdr>
            </w:div>
            <w:div w:id="89396403">
              <w:marLeft w:val="0"/>
              <w:marRight w:val="0"/>
              <w:marTop w:val="0"/>
              <w:marBottom w:val="0"/>
              <w:divBdr>
                <w:top w:val="none" w:sz="0" w:space="0" w:color="auto"/>
                <w:left w:val="none" w:sz="0" w:space="0" w:color="auto"/>
                <w:bottom w:val="none" w:sz="0" w:space="0" w:color="auto"/>
                <w:right w:val="none" w:sz="0" w:space="0" w:color="auto"/>
              </w:divBdr>
            </w:div>
            <w:div w:id="451831267">
              <w:marLeft w:val="0"/>
              <w:marRight w:val="0"/>
              <w:marTop w:val="0"/>
              <w:marBottom w:val="0"/>
              <w:divBdr>
                <w:top w:val="none" w:sz="0" w:space="0" w:color="auto"/>
                <w:left w:val="none" w:sz="0" w:space="0" w:color="auto"/>
                <w:bottom w:val="none" w:sz="0" w:space="0" w:color="auto"/>
                <w:right w:val="none" w:sz="0" w:space="0" w:color="auto"/>
              </w:divBdr>
            </w:div>
            <w:div w:id="1688405290">
              <w:marLeft w:val="0"/>
              <w:marRight w:val="0"/>
              <w:marTop w:val="0"/>
              <w:marBottom w:val="0"/>
              <w:divBdr>
                <w:top w:val="none" w:sz="0" w:space="0" w:color="auto"/>
                <w:left w:val="none" w:sz="0" w:space="0" w:color="auto"/>
                <w:bottom w:val="none" w:sz="0" w:space="0" w:color="auto"/>
                <w:right w:val="none" w:sz="0" w:space="0" w:color="auto"/>
              </w:divBdr>
            </w:div>
            <w:div w:id="716128808">
              <w:marLeft w:val="0"/>
              <w:marRight w:val="0"/>
              <w:marTop w:val="0"/>
              <w:marBottom w:val="0"/>
              <w:divBdr>
                <w:top w:val="none" w:sz="0" w:space="0" w:color="auto"/>
                <w:left w:val="none" w:sz="0" w:space="0" w:color="auto"/>
                <w:bottom w:val="none" w:sz="0" w:space="0" w:color="auto"/>
                <w:right w:val="none" w:sz="0" w:space="0" w:color="auto"/>
              </w:divBdr>
            </w:div>
            <w:div w:id="5352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reactome.org/documentation/data-model"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15</Pages>
  <Words>4794</Words>
  <Characters>27330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Hernández</dc:creator>
  <cp:keywords/>
  <dc:description/>
  <cp:lastModifiedBy>Francisco Hernández</cp:lastModifiedBy>
  <cp:revision>15</cp:revision>
  <dcterms:created xsi:type="dcterms:W3CDTF">2017-11-20T11:35:00Z</dcterms:created>
  <dcterms:modified xsi:type="dcterms:W3CDTF">2017-11-24T12:39:00Z</dcterms:modified>
</cp:coreProperties>
</file>